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A045A" w14:textId="77777777" w:rsidR="00987BE0" w:rsidRDefault="00987BE0" w:rsidP="00987BE0">
      <w:pPr>
        <w:pStyle w:val="Figura"/>
        <w:spacing w:after="480"/>
        <w:rPr>
          <w:noProof/>
          <w:lang w:eastAsia="pt-BR"/>
        </w:rPr>
      </w:pPr>
    </w:p>
    <w:p w14:paraId="37B5B122" w14:textId="77777777" w:rsidR="00987BE0" w:rsidRDefault="00987BE0" w:rsidP="00987BE0">
      <w:pPr>
        <w:pStyle w:val="Figura"/>
        <w:spacing w:after="480"/>
        <w:rPr>
          <w:noProof/>
          <w:lang w:eastAsia="pt-BR"/>
        </w:rPr>
      </w:pPr>
    </w:p>
    <w:p w14:paraId="50594748" w14:textId="77777777" w:rsidR="00987BE0" w:rsidRDefault="00987BE0" w:rsidP="00987BE0">
      <w:pPr>
        <w:pStyle w:val="Figura"/>
        <w:spacing w:after="480"/>
        <w:rPr>
          <w:noProof/>
          <w:lang w:eastAsia="pt-BR"/>
        </w:rPr>
      </w:pPr>
    </w:p>
    <w:p w14:paraId="0C107E82" w14:textId="77777777" w:rsidR="00987BE0" w:rsidRDefault="00987BE0" w:rsidP="00987BE0">
      <w:pPr>
        <w:pStyle w:val="Figura"/>
        <w:spacing w:after="480"/>
        <w:rPr>
          <w:noProof/>
          <w:lang w:eastAsia="pt-BR"/>
        </w:rPr>
      </w:pPr>
    </w:p>
    <w:p w14:paraId="6FD20389" w14:textId="77777777" w:rsidR="00987BE0" w:rsidRDefault="00987BE0" w:rsidP="00987BE0">
      <w:pPr>
        <w:pStyle w:val="Figura"/>
        <w:spacing w:after="480"/>
      </w:pPr>
      <w:r>
        <w:rPr>
          <w:noProof/>
          <w:lang w:eastAsia="pt-BR"/>
        </w:rPr>
        <w:drawing>
          <wp:inline distT="0" distB="0" distL="0" distR="0" wp14:anchorId="72798A7D" wp14:editId="3BC2C4A9">
            <wp:extent cx="5400040" cy="11118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_small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111885"/>
                    </a:xfrm>
                    <a:prstGeom prst="rect">
                      <a:avLst/>
                    </a:prstGeom>
                  </pic:spPr>
                </pic:pic>
              </a:graphicData>
            </a:graphic>
          </wp:inline>
        </w:drawing>
      </w:r>
    </w:p>
    <w:p w14:paraId="66DE9574" w14:textId="38F255E7" w:rsidR="00987BE0" w:rsidRPr="00987BE0" w:rsidRDefault="00BC3392" w:rsidP="6943DB6A">
      <w:pPr>
        <w:pStyle w:val="Ttulodocaptulo"/>
        <w:ind w:firstLine="0"/>
        <w:jc w:val="center"/>
        <w:rPr>
          <w:rStyle w:val="Forte"/>
          <w:b/>
        </w:rPr>
      </w:pPr>
      <w:r w:rsidRPr="6943DB6A">
        <w:rPr>
          <w:rStyle w:val="Forte"/>
          <w:b/>
        </w:rPr>
        <w:t xml:space="preserve">template </w:t>
      </w:r>
      <w:r w:rsidR="00FB79E3" w:rsidRPr="6943DB6A">
        <w:rPr>
          <w:rStyle w:val="Forte"/>
          <w:b/>
        </w:rPr>
        <w:t>–</w:t>
      </w:r>
      <w:r w:rsidR="00A53080" w:rsidRPr="6943DB6A">
        <w:rPr>
          <w:rStyle w:val="Forte"/>
          <w:b/>
        </w:rPr>
        <w:t xml:space="preserve"> </w:t>
      </w:r>
      <w:r w:rsidR="00FB79E3" w:rsidRPr="6943DB6A">
        <w:rPr>
          <w:rStyle w:val="Forte"/>
          <w:b/>
        </w:rPr>
        <w:t xml:space="preserve">AMPLIANDO A </w:t>
      </w:r>
      <w:r w:rsidR="2B3C2B1B" w:rsidRPr="6943DB6A">
        <w:rPr>
          <w:rStyle w:val="Forte"/>
          <w:b/>
        </w:rPr>
        <w:t>Consistência</w:t>
      </w:r>
      <w:r w:rsidR="00FB79E3" w:rsidRPr="6943DB6A">
        <w:rPr>
          <w:rStyle w:val="Forte"/>
          <w:b/>
        </w:rPr>
        <w:t xml:space="preserve"> DO NEGÓCIO</w:t>
      </w:r>
    </w:p>
    <w:p w14:paraId="39D5AB44" w14:textId="44922E1C" w:rsidR="00987BE0" w:rsidRPr="00987BE0" w:rsidRDefault="00BC3392" w:rsidP="00591097">
      <w:pPr>
        <w:pStyle w:val="SubTtulo-AutoreVerso"/>
        <w:rPr>
          <w:rStyle w:val="SubTtulo-AutoreVersoChar"/>
          <w:b/>
        </w:rPr>
      </w:pPr>
      <w:r>
        <w:rPr>
          <w:rStyle w:val="SubTtulo-AutoreVersoChar"/>
          <w:b/>
        </w:rPr>
        <w:t xml:space="preserve">Patrícia Maura </w:t>
      </w:r>
      <w:proofErr w:type="spellStart"/>
      <w:r>
        <w:rPr>
          <w:rStyle w:val="SubTtulo-AutoreVersoChar"/>
          <w:b/>
        </w:rPr>
        <w:t>Angelini</w:t>
      </w:r>
      <w:proofErr w:type="spellEnd"/>
    </w:p>
    <w:p w14:paraId="551814B6" w14:textId="77777777" w:rsidR="00987BE0" w:rsidRPr="00987BE0" w:rsidRDefault="00987BE0" w:rsidP="00591097">
      <w:pPr>
        <w:pStyle w:val="SubTtulo-AutoreVerso"/>
        <w:rPr>
          <w:rStyle w:val="SubTtulo-AutoreVersoChar"/>
          <w:b/>
        </w:rPr>
      </w:pPr>
      <w:r w:rsidRPr="00987BE0">
        <w:rPr>
          <w:rStyle w:val="SubTtulo-AutoreVersoChar"/>
          <w:b/>
        </w:rPr>
        <w:t xml:space="preserve">Versão </w:t>
      </w:r>
      <w:r w:rsidRPr="00987BE0">
        <w:rPr>
          <w:rStyle w:val="SubTtulo-AutoreVersoChar"/>
          <w:b/>
        </w:rPr>
        <w:fldChar w:fldCharType="begin"/>
      </w:r>
      <w:r w:rsidRPr="00987BE0">
        <w:rPr>
          <w:rStyle w:val="SubTtulo-AutoreVersoChar"/>
          <w:b/>
        </w:rPr>
        <w:instrText xml:space="preserve"> INFO  RevNum  \* MERGEFORMAT </w:instrText>
      </w:r>
      <w:r w:rsidRPr="00987BE0">
        <w:rPr>
          <w:rStyle w:val="SubTtulo-AutoreVersoChar"/>
          <w:b/>
        </w:rPr>
        <w:fldChar w:fldCharType="separate"/>
      </w:r>
      <w:r w:rsidR="006C4A36">
        <w:rPr>
          <w:rStyle w:val="SubTtulo-AutoreVersoChar"/>
          <w:b/>
        </w:rPr>
        <w:t>1</w:t>
      </w:r>
      <w:r w:rsidRPr="00987BE0">
        <w:rPr>
          <w:rStyle w:val="SubTtulo-AutoreVersoChar"/>
          <w:b/>
        </w:rPr>
        <w:fldChar w:fldCharType="end"/>
      </w:r>
    </w:p>
    <w:p w14:paraId="17DF6F20" w14:textId="77777777" w:rsidR="00987BE0" w:rsidRDefault="00987BE0" w:rsidP="00987BE0">
      <w:pPr>
        <w:spacing w:after="160" w:line="259" w:lineRule="auto"/>
        <w:ind w:firstLine="0"/>
        <w:jc w:val="left"/>
      </w:pPr>
      <w:r>
        <w:br w:type="page"/>
      </w:r>
    </w:p>
    <w:p w14:paraId="71B6CC67" w14:textId="48812F08" w:rsidR="00987BE0" w:rsidRPr="00987BE0" w:rsidRDefault="00987BE0" w:rsidP="00591097">
      <w:pPr>
        <w:pStyle w:val="Ttulo-Sumrios"/>
        <w:rPr>
          <w:rStyle w:val="SubTtulo-AutoreVersoChar"/>
          <w:b/>
        </w:rPr>
      </w:pPr>
      <w:r w:rsidRPr="00987BE0">
        <w:rPr>
          <w:rStyle w:val="SubTtulo-AutoreVersoChar"/>
          <w:b/>
        </w:rPr>
        <w:lastRenderedPageBreak/>
        <w:t>HISTÓRI</w:t>
      </w:r>
      <w:r w:rsidR="00A36C8B">
        <w:rPr>
          <w:rStyle w:val="SubTtulo-AutoreVersoChar"/>
          <w:b/>
        </w:rPr>
        <w:t>C</w:t>
      </w:r>
      <w:r w:rsidRPr="00987BE0">
        <w:rPr>
          <w:rStyle w:val="SubTtulo-AutoreVersoChar"/>
          <w:b/>
        </w:rPr>
        <w:t xml:space="preserve">O DE </w:t>
      </w:r>
      <w:r w:rsidR="000F0E4E">
        <w:rPr>
          <w:rStyle w:val="SubTtulo-AutoreVersoChar"/>
          <w:b/>
        </w:rPr>
        <w:t>VERSÕES</w:t>
      </w:r>
    </w:p>
    <w:tbl>
      <w:tblPr>
        <w:tblStyle w:val="Histricoderevises"/>
        <w:tblW w:w="5000" w:type="pct"/>
        <w:tblLook w:val="0420" w:firstRow="1" w:lastRow="0" w:firstColumn="0" w:lastColumn="0" w:noHBand="0" w:noVBand="1"/>
      </w:tblPr>
      <w:tblGrid>
        <w:gridCol w:w="903"/>
        <w:gridCol w:w="1362"/>
        <w:gridCol w:w="2267"/>
        <w:gridCol w:w="4529"/>
      </w:tblGrid>
      <w:tr w:rsidR="00987BE0" w:rsidRPr="00B118A1" w14:paraId="55D05297" w14:textId="77777777" w:rsidTr="0C8EBC3A">
        <w:trPr>
          <w:cnfStyle w:val="100000000000" w:firstRow="1" w:lastRow="0" w:firstColumn="0" w:lastColumn="0" w:oddVBand="0" w:evenVBand="0" w:oddHBand="0" w:evenHBand="0" w:firstRowFirstColumn="0" w:firstRowLastColumn="0" w:lastRowFirstColumn="0" w:lastRowLastColumn="0"/>
        </w:trPr>
        <w:tc>
          <w:tcPr>
            <w:tcW w:w="498" w:type="pct"/>
          </w:tcPr>
          <w:p w14:paraId="0CCC8AF3" w14:textId="77777777" w:rsidR="00987BE0" w:rsidRPr="00B118A1" w:rsidRDefault="00987BE0" w:rsidP="00072A6C">
            <w:pPr>
              <w:pStyle w:val="TtuloTabelas"/>
              <w:rPr>
                <w:rStyle w:val="SubTtulo-AutoreVersoChar"/>
                <w:bCs/>
                <w:color w:val="FFFFFF" w:themeColor="background1"/>
                <w:sz w:val="20"/>
                <w:szCs w:val="16"/>
              </w:rPr>
            </w:pPr>
            <w:r w:rsidRPr="00B118A1">
              <w:rPr>
                <w:rStyle w:val="SubTtulo-AutoreVersoChar"/>
                <w:bCs/>
                <w:color w:val="FFFFFF" w:themeColor="background1"/>
                <w:sz w:val="20"/>
                <w:szCs w:val="16"/>
              </w:rPr>
              <w:t>Versão</w:t>
            </w:r>
          </w:p>
        </w:tc>
        <w:tc>
          <w:tcPr>
            <w:tcW w:w="751" w:type="pct"/>
          </w:tcPr>
          <w:p w14:paraId="1DFB45C0" w14:textId="77777777" w:rsidR="00987BE0" w:rsidRPr="00B118A1" w:rsidRDefault="00987BE0" w:rsidP="00072A6C">
            <w:pPr>
              <w:pStyle w:val="TtuloTabelas"/>
              <w:rPr>
                <w:rStyle w:val="SubTtulo-AutoreVersoChar"/>
                <w:bCs/>
                <w:color w:val="FFFFFF" w:themeColor="background1"/>
                <w:sz w:val="20"/>
                <w:szCs w:val="16"/>
              </w:rPr>
            </w:pPr>
            <w:r w:rsidRPr="00B118A1">
              <w:rPr>
                <w:rStyle w:val="SubTtulo-AutoreVersoChar"/>
                <w:bCs/>
                <w:color w:val="FFFFFF" w:themeColor="background1"/>
                <w:sz w:val="20"/>
                <w:szCs w:val="16"/>
              </w:rPr>
              <w:t>Data</w:t>
            </w:r>
          </w:p>
        </w:tc>
        <w:tc>
          <w:tcPr>
            <w:tcW w:w="1251" w:type="pct"/>
          </w:tcPr>
          <w:p w14:paraId="4BAF9670" w14:textId="77777777" w:rsidR="00987BE0" w:rsidRPr="00B118A1" w:rsidRDefault="00987BE0" w:rsidP="00072A6C">
            <w:pPr>
              <w:pStyle w:val="TtuloTabelas"/>
              <w:jc w:val="left"/>
              <w:rPr>
                <w:rStyle w:val="SubTtulo-AutoreVersoChar"/>
                <w:bCs/>
                <w:color w:val="FFFFFF" w:themeColor="background1"/>
                <w:sz w:val="20"/>
                <w:szCs w:val="16"/>
              </w:rPr>
            </w:pPr>
            <w:r w:rsidRPr="00B118A1">
              <w:rPr>
                <w:rStyle w:val="SubTtulo-AutoreVersoChar"/>
                <w:bCs/>
                <w:color w:val="FFFFFF" w:themeColor="background1"/>
                <w:sz w:val="20"/>
                <w:szCs w:val="16"/>
              </w:rPr>
              <w:t>Responsável</w:t>
            </w:r>
          </w:p>
        </w:tc>
        <w:tc>
          <w:tcPr>
            <w:tcW w:w="2499" w:type="pct"/>
          </w:tcPr>
          <w:p w14:paraId="2A2B2FAA" w14:textId="77777777" w:rsidR="00987BE0" w:rsidRPr="00B118A1" w:rsidRDefault="00987BE0" w:rsidP="00072A6C">
            <w:pPr>
              <w:pStyle w:val="TtuloTabelas"/>
              <w:jc w:val="left"/>
              <w:rPr>
                <w:rStyle w:val="SubTtulo-AutoreVersoChar"/>
                <w:bCs/>
                <w:color w:val="FFFFFF" w:themeColor="background1"/>
                <w:sz w:val="20"/>
                <w:szCs w:val="16"/>
              </w:rPr>
            </w:pPr>
            <w:r w:rsidRPr="00B118A1">
              <w:rPr>
                <w:rStyle w:val="SubTtulo-AutoreVersoChar"/>
                <w:bCs/>
                <w:color w:val="FFFFFF" w:themeColor="background1"/>
                <w:sz w:val="20"/>
                <w:szCs w:val="16"/>
              </w:rPr>
              <w:t>Descrição</w:t>
            </w:r>
          </w:p>
        </w:tc>
      </w:tr>
      <w:tr w:rsidR="00987BE0" w:rsidRPr="00B118A1" w14:paraId="6CF984A1" w14:textId="77777777" w:rsidTr="0C8EBC3A">
        <w:trPr>
          <w:cnfStyle w:val="000000100000" w:firstRow="0" w:lastRow="0" w:firstColumn="0" w:lastColumn="0" w:oddVBand="0" w:evenVBand="0" w:oddHBand="1" w:evenHBand="0" w:firstRowFirstColumn="0" w:firstRowLastColumn="0" w:lastRowFirstColumn="0" w:lastRowLastColumn="0"/>
        </w:trPr>
        <w:tc>
          <w:tcPr>
            <w:tcW w:w="498" w:type="pct"/>
          </w:tcPr>
          <w:p w14:paraId="33FD4FC9" w14:textId="0CF67C70" w:rsidR="00987BE0" w:rsidRPr="00B118A1" w:rsidRDefault="00BC3392" w:rsidP="00591097">
            <w:pPr>
              <w:pStyle w:val="NormalTabela"/>
              <w:rPr>
                <w:rStyle w:val="SubTtulo-AutoreVersoChar"/>
                <w:b w:val="0"/>
                <w:bCs w:val="0"/>
                <w:sz w:val="20"/>
                <w:szCs w:val="16"/>
              </w:rPr>
            </w:pPr>
            <w:r>
              <w:rPr>
                <w:rStyle w:val="SubTtulo-AutoreVersoChar"/>
                <w:b w:val="0"/>
                <w:sz w:val="20"/>
                <w:szCs w:val="16"/>
              </w:rPr>
              <w:t>1</w:t>
            </w:r>
          </w:p>
        </w:tc>
        <w:tc>
          <w:tcPr>
            <w:tcW w:w="751" w:type="pct"/>
          </w:tcPr>
          <w:p w14:paraId="17EA9F33" w14:textId="66FF9C3E" w:rsidR="00987BE0" w:rsidRPr="00B118A1" w:rsidRDefault="00FB79E3" w:rsidP="00591097">
            <w:pPr>
              <w:pStyle w:val="NormalTabela"/>
              <w:rPr>
                <w:rStyle w:val="SubTtulo-AutoreVersoChar"/>
                <w:b w:val="0"/>
                <w:bCs w:val="0"/>
                <w:sz w:val="20"/>
                <w:szCs w:val="16"/>
              </w:rPr>
            </w:pPr>
            <w:r>
              <w:rPr>
                <w:rStyle w:val="SubTtulo-AutoreVersoChar"/>
                <w:b w:val="0"/>
                <w:bCs w:val="0"/>
                <w:sz w:val="20"/>
                <w:szCs w:val="16"/>
              </w:rPr>
              <w:t>19</w:t>
            </w:r>
            <w:r w:rsidR="00BC3392">
              <w:rPr>
                <w:rStyle w:val="SubTtulo-AutoreVersoChar"/>
                <w:b w:val="0"/>
                <w:bCs w:val="0"/>
                <w:sz w:val="20"/>
                <w:szCs w:val="16"/>
              </w:rPr>
              <w:t>/0</w:t>
            </w:r>
            <w:r>
              <w:rPr>
                <w:rStyle w:val="SubTtulo-AutoreVersoChar"/>
                <w:b w:val="0"/>
                <w:bCs w:val="0"/>
                <w:sz w:val="20"/>
                <w:szCs w:val="16"/>
              </w:rPr>
              <w:t>8</w:t>
            </w:r>
            <w:r w:rsidR="00BC3392">
              <w:rPr>
                <w:rStyle w:val="SubTtulo-AutoreVersoChar"/>
                <w:b w:val="0"/>
                <w:bCs w:val="0"/>
                <w:sz w:val="20"/>
                <w:szCs w:val="16"/>
              </w:rPr>
              <w:t>/2024</w:t>
            </w:r>
          </w:p>
        </w:tc>
        <w:tc>
          <w:tcPr>
            <w:tcW w:w="1251" w:type="pct"/>
          </w:tcPr>
          <w:p w14:paraId="1EEA1E74" w14:textId="7E240D31" w:rsidR="00987BE0" w:rsidRPr="00B118A1" w:rsidRDefault="00BC3392" w:rsidP="00591097">
            <w:pPr>
              <w:pStyle w:val="NormalTabela"/>
              <w:rPr>
                <w:rStyle w:val="SubTtulo-AutoreVersoChar"/>
                <w:b w:val="0"/>
                <w:bCs w:val="0"/>
                <w:sz w:val="20"/>
                <w:szCs w:val="16"/>
              </w:rPr>
            </w:pPr>
            <w:r>
              <w:rPr>
                <w:rStyle w:val="SubTtulo-AutoreVersoChar"/>
                <w:b w:val="0"/>
                <w:bCs w:val="0"/>
                <w:sz w:val="20"/>
                <w:szCs w:val="16"/>
              </w:rPr>
              <w:t xml:space="preserve">Patrícia Maura </w:t>
            </w:r>
            <w:proofErr w:type="spellStart"/>
            <w:r>
              <w:rPr>
                <w:rStyle w:val="SubTtulo-AutoreVersoChar"/>
                <w:b w:val="0"/>
                <w:bCs w:val="0"/>
                <w:sz w:val="20"/>
                <w:szCs w:val="16"/>
              </w:rPr>
              <w:t>Angelini</w:t>
            </w:r>
            <w:proofErr w:type="spellEnd"/>
          </w:p>
        </w:tc>
        <w:tc>
          <w:tcPr>
            <w:tcW w:w="2499" w:type="pct"/>
          </w:tcPr>
          <w:p w14:paraId="169F0117" w14:textId="69CA5E2A" w:rsidR="00987BE0" w:rsidRPr="00B118A1" w:rsidRDefault="00BC3392" w:rsidP="00591097">
            <w:pPr>
              <w:pStyle w:val="NormalTabela"/>
              <w:rPr>
                <w:rStyle w:val="SubTtulo-AutoreVersoChar"/>
                <w:b w:val="0"/>
                <w:bCs w:val="0"/>
                <w:sz w:val="20"/>
                <w:szCs w:val="16"/>
              </w:rPr>
            </w:pPr>
            <w:r>
              <w:rPr>
                <w:rStyle w:val="SubTtulo-AutoreVersoChar"/>
                <w:b w:val="0"/>
                <w:bCs w:val="0"/>
                <w:sz w:val="20"/>
                <w:szCs w:val="16"/>
              </w:rPr>
              <w:t xml:space="preserve">Versão Inicial </w:t>
            </w:r>
            <w:proofErr w:type="spellStart"/>
            <w:r>
              <w:rPr>
                <w:rStyle w:val="SubTtulo-AutoreVersoChar"/>
                <w:b w:val="0"/>
                <w:bCs w:val="0"/>
                <w:sz w:val="20"/>
                <w:szCs w:val="16"/>
              </w:rPr>
              <w:t>Template</w:t>
            </w:r>
            <w:proofErr w:type="spellEnd"/>
            <w:r>
              <w:rPr>
                <w:rStyle w:val="SubTtulo-AutoreVersoChar"/>
                <w:b w:val="0"/>
                <w:bCs w:val="0"/>
                <w:sz w:val="20"/>
                <w:szCs w:val="16"/>
              </w:rPr>
              <w:t xml:space="preserve"> PBL Fase </w:t>
            </w:r>
            <w:r w:rsidR="00FB79E3">
              <w:rPr>
                <w:rStyle w:val="SubTtulo-AutoreVersoChar"/>
                <w:b w:val="0"/>
                <w:bCs w:val="0"/>
                <w:sz w:val="20"/>
                <w:szCs w:val="16"/>
              </w:rPr>
              <w:t>3</w:t>
            </w:r>
            <w:r>
              <w:rPr>
                <w:rStyle w:val="SubTtulo-AutoreVersoChar"/>
                <w:b w:val="0"/>
                <w:bCs w:val="0"/>
                <w:sz w:val="20"/>
                <w:szCs w:val="16"/>
              </w:rPr>
              <w:t xml:space="preserve"> - </w:t>
            </w:r>
            <w:r w:rsidRPr="00BC3392">
              <w:rPr>
                <w:rStyle w:val="SubTtulo-AutoreVersoChar"/>
                <w:b w:val="0"/>
                <w:bCs w:val="0"/>
                <w:sz w:val="20"/>
                <w:szCs w:val="16"/>
              </w:rPr>
              <w:t xml:space="preserve">CAP 01 </w:t>
            </w:r>
            <w:r w:rsidR="00FB79E3">
              <w:rPr>
                <w:rStyle w:val="SubTtulo-AutoreVersoChar"/>
                <w:b w:val="0"/>
                <w:bCs w:val="0"/>
                <w:sz w:val="20"/>
                <w:szCs w:val="16"/>
              </w:rPr>
              <w:t>–</w:t>
            </w:r>
            <w:r w:rsidRPr="00BC3392">
              <w:rPr>
                <w:rStyle w:val="SubTtulo-AutoreVersoChar"/>
                <w:b w:val="0"/>
                <w:bCs w:val="0"/>
                <w:sz w:val="20"/>
                <w:szCs w:val="16"/>
              </w:rPr>
              <w:t xml:space="preserve"> </w:t>
            </w:r>
            <w:r w:rsidR="00FB79E3">
              <w:rPr>
                <w:rStyle w:val="SubTtulo-AutoreVersoChar"/>
                <w:b w:val="0"/>
                <w:bCs w:val="0"/>
                <w:sz w:val="20"/>
                <w:szCs w:val="16"/>
              </w:rPr>
              <w:t>A</w:t>
            </w:r>
            <w:r w:rsidR="00FB79E3">
              <w:rPr>
                <w:rStyle w:val="SubTtulo-AutoreVersoChar"/>
                <w:sz w:val="20"/>
                <w:szCs w:val="16"/>
              </w:rPr>
              <w:t>MPLIANDO A CONS</w:t>
            </w:r>
            <w:r w:rsidR="007F26AA">
              <w:rPr>
                <w:rStyle w:val="SubTtulo-AutoreVersoChar"/>
                <w:sz w:val="20"/>
                <w:szCs w:val="16"/>
              </w:rPr>
              <w:t>IST</w:t>
            </w:r>
            <w:r w:rsidR="00FB79E3">
              <w:rPr>
                <w:rStyle w:val="SubTtulo-AutoreVersoChar"/>
                <w:sz w:val="20"/>
                <w:szCs w:val="16"/>
              </w:rPr>
              <w:t>ENCIA DO NEGOCIO</w:t>
            </w:r>
          </w:p>
        </w:tc>
      </w:tr>
      <w:tr w:rsidR="00987BE0" w:rsidRPr="00B118A1" w14:paraId="4E63665B" w14:textId="77777777" w:rsidTr="0C8EBC3A">
        <w:tc>
          <w:tcPr>
            <w:tcW w:w="498" w:type="pct"/>
          </w:tcPr>
          <w:p w14:paraId="3B61F3F3" w14:textId="77777777" w:rsidR="00987BE0" w:rsidRPr="00B118A1" w:rsidRDefault="00987BE0" w:rsidP="00591097">
            <w:pPr>
              <w:pStyle w:val="NormalTabela"/>
              <w:rPr>
                <w:rStyle w:val="SubTtulo-AutoreVersoChar"/>
                <w:b w:val="0"/>
                <w:bCs w:val="0"/>
                <w:sz w:val="20"/>
                <w:szCs w:val="16"/>
              </w:rPr>
            </w:pPr>
          </w:p>
        </w:tc>
        <w:tc>
          <w:tcPr>
            <w:tcW w:w="751" w:type="pct"/>
          </w:tcPr>
          <w:p w14:paraId="37D874A4" w14:textId="32064F43" w:rsidR="00987BE0" w:rsidRPr="00B118A1" w:rsidRDefault="5830D158" w:rsidP="6943DB6A">
            <w:pPr>
              <w:pStyle w:val="NormalTabela"/>
              <w:rPr>
                <w:rStyle w:val="SubTtulo-AutoreVersoChar"/>
                <w:b w:val="0"/>
                <w:bCs w:val="0"/>
                <w:sz w:val="20"/>
              </w:rPr>
            </w:pPr>
            <w:ins w:id="0" w:author="Rita de Cássia Rodrigues" w:date="2024-08-19T19:49:00Z">
              <w:r w:rsidRPr="6943DB6A">
                <w:rPr>
                  <w:rStyle w:val="SubTtulo-AutoreVersoChar"/>
                  <w:b w:val="0"/>
                  <w:bCs w:val="0"/>
                  <w:sz w:val="20"/>
                </w:rPr>
                <w:t>19/08/2024</w:t>
              </w:r>
            </w:ins>
          </w:p>
        </w:tc>
        <w:tc>
          <w:tcPr>
            <w:tcW w:w="1251" w:type="pct"/>
          </w:tcPr>
          <w:p w14:paraId="05FF765F" w14:textId="77BE6366" w:rsidR="00987BE0" w:rsidRPr="00B118A1" w:rsidRDefault="5830D158" w:rsidP="6943DB6A">
            <w:pPr>
              <w:pStyle w:val="NormalTabela"/>
              <w:rPr>
                <w:rStyle w:val="SubTtulo-AutoreVersoChar"/>
                <w:b w:val="0"/>
                <w:bCs w:val="0"/>
                <w:sz w:val="20"/>
              </w:rPr>
            </w:pPr>
            <w:ins w:id="1" w:author="Rita de Cássia Rodrigues" w:date="2024-08-19T19:49:00Z">
              <w:r w:rsidRPr="6943DB6A">
                <w:rPr>
                  <w:rStyle w:val="SubTtulo-AutoreVersoChar"/>
                  <w:b w:val="0"/>
                  <w:bCs w:val="0"/>
                  <w:sz w:val="20"/>
                </w:rPr>
                <w:t>Rita de Cássia Rodrigues</w:t>
              </w:r>
            </w:ins>
          </w:p>
        </w:tc>
        <w:tc>
          <w:tcPr>
            <w:tcW w:w="2499" w:type="pct"/>
          </w:tcPr>
          <w:p w14:paraId="346CD63B" w14:textId="62E3D1E6" w:rsidR="00987BE0" w:rsidRPr="00B118A1" w:rsidRDefault="5830D158" w:rsidP="6943DB6A">
            <w:pPr>
              <w:pStyle w:val="NormalTabela"/>
              <w:rPr>
                <w:rStyle w:val="SubTtulo-AutoreVersoChar"/>
                <w:b w:val="0"/>
                <w:bCs w:val="0"/>
                <w:sz w:val="20"/>
              </w:rPr>
            </w:pPr>
            <w:ins w:id="2" w:author="Rita de Cássia Rodrigues" w:date="2024-08-19T19:49:00Z">
              <w:r w:rsidRPr="0C8EBC3A">
                <w:rPr>
                  <w:rStyle w:val="SubTtulo-AutoreVersoChar"/>
                  <w:b w:val="0"/>
                  <w:bCs w:val="0"/>
                  <w:sz w:val="20"/>
                </w:rPr>
                <w:t>Revisão acadêmic</w:t>
              </w:r>
            </w:ins>
            <w:ins w:id="3" w:author="Rita de Cássia Rodrigues" w:date="2024-08-19T19:50:00Z">
              <w:r w:rsidRPr="0C8EBC3A">
                <w:rPr>
                  <w:rStyle w:val="SubTtulo-AutoreVersoChar"/>
                  <w:b w:val="0"/>
                  <w:bCs w:val="0"/>
                  <w:sz w:val="20"/>
                </w:rPr>
                <w:t>a</w:t>
              </w:r>
            </w:ins>
          </w:p>
        </w:tc>
      </w:tr>
      <w:tr w:rsidR="00987BE0" w:rsidRPr="00B118A1" w14:paraId="352F26D1" w14:textId="77777777" w:rsidTr="0C8EBC3A">
        <w:trPr>
          <w:cnfStyle w:val="000000100000" w:firstRow="0" w:lastRow="0" w:firstColumn="0" w:lastColumn="0" w:oddVBand="0" w:evenVBand="0" w:oddHBand="1" w:evenHBand="0" w:firstRowFirstColumn="0" w:firstRowLastColumn="0" w:lastRowFirstColumn="0" w:lastRowLastColumn="0"/>
        </w:trPr>
        <w:tc>
          <w:tcPr>
            <w:tcW w:w="498" w:type="pct"/>
          </w:tcPr>
          <w:p w14:paraId="565A917E" w14:textId="77777777" w:rsidR="00987BE0" w:rsidRPr="00B118A1" w:rsidRDefault="00987BE0" w:rsidP="00591097">
            <w:pPr>
              <w:pStyle w:val="NormalTabela"/>
              <w:rPr>
                <w:rStyle w:val="SubTtulo-AutoreVersoChar"/>
                <w:b w:val="0"/>
                <w:bCs w:val="0"/>
                <w:sz w:val="20"/>
                <w:szCs w:val="16"/>
              </w:rPr>
            </w:pPr>
          </w:p>
        </w:tc>
        <w:tc>
          <w:tcPr>
            <w:tcW w:w="751" w:type="pct"/>
          </w:tcPr>
          <w:p w14:paraId="6B8C5FD8" w14:textId="77777777" w:rsidR="00987BE0" w:rsidRPr="00B118A1" w:rsidRDefault="00987BE0" w:rsidP="00591097">
            <w:pPr>
              <w:pStyle w:val="NormalTabela"/>
              <w:rPr>
                <w:rStyle w:val="SubTtulo-AutoreVersoChar"/>
                <w:b w:val="0"/>
                <w:bCs w:val="0"/>
                <w:sz w:val="20"/>
                <w:szCs w:val="16"/>
              </w:rPr>
            </w:pPr>
          </w:p>
        </w:tc>
        <w:tc>
          <w:tcPr>
            <w:tcW w:w="1251" w:type="pct"/>
          </w:tcPr>
          <w:p w14:paraId="0345CFD8" w14:textId="77777777" w:rsidR="00987BE0" w:rsidRPr="00B118A1" w:rsidRDefault="00987BE0" w:rsidP="00591097">
            <w:pPr>
              <w:pStyle w:val="NormalTabela"/>
              <w:rPr>
                <w:rStyle w:val="SubTtulo-AutoreVersoChar"/>
                <w:b w:val="0"/>
                <w:bCs w:val="0"/>
                <w:sz w:val="20"/>
                <w:szCs w:val="16"/>
              </w:rPr>
            </w:pPr>
          </w:p>
        </w:tc>
        <w:tc>
          <w:tcPr>
            <w:tcW w:w="2499" w:type="pct"/>
          </w:tcPr>
          <w:p w14:paraId="28433403" w14:textId="77777777" w:rsidR="00987BE0" w:rsidRPr="00B118A1" w:rsidRDefault="00987BE0" w:rsidP="00591097">
            <w:pPr>
              <w:pStyle w:val="NormalTabela"/>
              <w:rPr>
                <w:rStyle w:val="SubTtulo-AutoreVersoChar"/>
                <w:b w:val="0"/>
                <w:bCs w:val="0"/>
                <w:sz w:val="20"/>
                <w:szCs w:val="16"/>
              </w:rPr>
            </w:pPr>
          </w:p>
        </w:tc>
      </w:tr>
      <w:tr w:rsidR="00987BE0" w:rsidRPr="00B118A1" w14:paraId="24FD5104" w14:textId="77777777" w:rsidTr="0C8EBC3A">
        <w:tc>
          <w:tcPr>
            <w:tcW w:w="498" w:type="pct"/>
          </w:tcPr>
          <w:p w14:paraId="6CF0F498" w14:textId="77777777" w:rsidR="00987BE0" w:rsidRPr="00B118A1" w:rsidRDefault="00987BE0" w:rsidP="00591097">
            <w:pPr>
              <w:pStyle w:val="NormalTabela"/>
              <w:rPr>
                <w:rStyle w:val="SubTtulo-AutoreVersoChar"/>
                <w:b w:val="0"/>
                <w:bCs w:val="0"/>
                <w:sz w:val="20"/>
                <w:szCs w:val="16"/>
              </w:rPr>
            </w:pPr>
          </w:p>
        </w:tc>
        <w:tc>
          <w:tcPr>
            <w:tcW w:w="751" w:type="pct"/>
          </w:tcPr>
          <w:p w14:paraId="72E44ECC" w14:textId="77777777" w:rsidR="00987BE0" w:rsidRPr="00B118A1" w:rsidRDefault="00987BE0" w:rsidP="00591097">
            <w:pPr>
              <w:pStyle w:val="NormalTabela"/>
              <w:rPr>
                <w:rStyle w:val="SubTtulo-AutoreVersoChar"/>
                <w:b w:val="0"/>
                <w:bCs w:val="0"/>
                <w:sz w:val="20"/>
                <w:szCs w:val="16"/>
              </w:rPr>
            </w:pPr>
          </w:p>
        </w:tc>
        <w:tc>
          <w:tcPr>
            <w:tcW w:w="1251" w:type="pct"/>
          </w:tcPr>
          <w:p w14:paraId="3BAFD162" w14:textId="77777777" w:rsidR="00987BE0" w:rsidRPr="00B118A1" w:rsidRDefault="00987BE0" w:rsidP="00591097">
            <w:pPr>
              <w:pStyle w:val="NormalTabela"/>
              <w:rPr>
                <w:rStyle w:val="SubTtulo-AutoreVersoChar"/>
                <w:b w:val="0"/>
                <w:bCs w:val="0"/>
                <w:sz w:val="20"/>
                <w:szCs w:val="16"/>
              </w:rPr>
            </w:pPr>
          </w:p>
        </w:tc>
        <w:tc>
          <w:tcPr>
            <w:tcW w:w="2499" w:type="pct"/>
          </w:tcPr>
          <w:p w14:paraId="63007E62" w14:textId="77777777" w:rsidR="00987BE0" w:rsidRPr="00B118A1" w:rsidRDefault="00987BE0" w:rsidP="00591097">
            <w:pPr>
              <w:pStyle w:val="NormalTabela"/>
              <w:rPr>
                <w:rStyle w:val="SubTtulo-AutoreVersoChar"/>
                <w:b w:val="0"/>
                <w:bCs w:val="0"/>
                <w:sz w:val="20"/>
                <w:szCs w:val="16"/>
              </w:rPr>
            </w:pPr>
          </w:p>
        </w:tc>
      </w:tr>
      <w:tr w:rsidR="00987BE0" w:rsidRPr="00B118A1" w14:paraId="4266F9A8" w14:textId="77777777" w:rsidTr="0C8EBC3A">
        <w:trPr>
          <w:cnfStyle w:val="000000100000" w:firstRow="0" w:lastRow="0" w:firstColumn="0" w:lastColumn="0" w:oddVBand="0" w:evenVBand="0" w:oddHBand="1" w:evenHBand="0" w:firstRowFirstColumn="0" w:firstRowLastColumn="0" w:lastRowFirstColumn="0" w:lastRowLastColumn="0"/>
        </w:trPr>
        <w:tc>
          <w:tcPr>
            <w:tcW w:w="498" w:type="pct"/>
          </w:tcPr>
          <w:p w14:paraId="2519D102" w14:textId="77777777" w:rsidR="00987BE0" w:rsidRPr="00B118A1" w:rsidRDefault="00987BE0" w:rsidP="00591097">
            <w:pPr>
              <w:pStyle w:val="NormalTabela"/>
              <w:rPr>
                <w:rStyle w:val="SubTtulo-AutoreVersoChar"/>
                <w:b w:val="0"/>
                <w:bCs w:val="0"/>
                <w:sz w:val="20"/>
                <w:szCs w:val="16"/>
              </w:rPr>
            </w:pPr>
          </w:p>
        </w:tc>
        <w:tc>
          <w:tcPr>
            <w:tcW w:w="751" w:type="pct"/>
          </w:tcPr>
          <w:p w14:paraId="6A74094C" w14:textId="77777777" w:rsidR="00987BE0" w:rsidRPr="00B118A1" w:rsidRDefault="00987BE0" w:rsidP="00591097">
            <w:pPr>
              <w:pStyle w:val="NormalTabela"/>
              <w:rPr>
                <w:rStyle w:val="SubTtulo-AutoreVersoChar"/>
                <w:b w:val="0"/>
                <w:bCs w:val="0"/>
                <w:sz w:val="20"/>
                <w:szCs w:val="16"/>
              </w:rPr>
            </w:pPr>
          </w:p>
        </w:tc>
        <w:tc>
          <w:tcPr>
            <w:tcW w:w="1251" w:type="pct"/>
          </w:tcPr>
          <w:p w14:paraId="0095A512" w14:textId="77777777" w:rsidR="00987BE0" w:rsidRPr="00B118A1" w:rsidRDefault="00987BE0" w:rsidP="00591097">
            <w:pPr>
              <w:pStyle w:val="NormalTabela"/>
              <w:rPr>
                <w:rStyle w:val="SubTtulo-AutoreVersoChar"/>
                <w:b w:val="0"/>
                <w:bCs w:val="0"/>
                <w:sz w:val="20"/>
                <w:szCs w:val="16"/>
              </w:rPr>
            </w:pPr>
          </w:p>
        </w:tc>
        <w:tc>
          <w:tcPr>
            <w:tcW w:w="2499" w:type="pct"/>
          </w:tcPr>
          <w:p w14:paraId="07EA4BB4" w14:textId="77777777" w:rsidR="00987BE0" w:rsidRPr="00B118A1" w:rsidRDefault="00987BE0" w:rsidP="00591097">
            <w:pPr>
              <w:pStyle w:val="NormalTabela"/>
              <w:rPr>
                <w:rStyle w:val="SubTtulo-AutoreVersoChar"/>
                <w:b w:val="0"/>
                <w:bCs w:val="0"/>
                <w:sz w:val="20"/>
                <w:szCs w:val="16"/>
              </w:rPr>
            </w:pPr>
          </w:p>
        </w:tc>
      </w:tr>
      <w:tr w:rsidR="00987BE0" w:rsidRPr="00B118A1" w14:paraId="5C0A6B5A" w14:textId="77777777" w:rsidTr="0C8EBC3A">
        <w:trPr>
          <w:trHeight w:val="77"/>
        </w:trPr>
        <w:tc>
          <w:tcPr>
            <w:tcW w:w="498" w:type="pct"/>
          </w:tcPr>
          <w:p w14:paraId="03846908" w14:textId="77777777" w:rsidR="00987BE0" w:rsidRPr="00B118A1" w:rsidRDefault="00987BE0" w:rsidP="00591097">
            <w:pPr>
              <w:pStyle w:val="NormalTabela"/>
              <w:rPr>
                <w:rStyle w:val="SubTtulo-AutoreVersoChar"/>
                <w:b w:val="0"/>
                <w:bCs w:val="0"/>
                <w:sz w:val="20"/>
                <w:szCs w:val="16"/>
              </w:rPr>
            </w:pPr>
          </w:p>
        </w:tc>
        <w:tc>
          <w:tcPr>
            <w:tcW w:w="751" w:type="pct"/>
          </w:tcPr>
          <w:p w14:paraId="09BDFC2D" w14:textId="77777777" w:rsidR="00987BE0" w:rsidRPr="00B118A1" w:rsidRDefault="00987BE0" w:rsidP="00591097">
            <w:pPr>
              <w:pStyle w:val="NormalTabela"/>
              <w:rPr>
                <w:rStyle w:val="SubTtulo-AutoreVersoChar"/>
                <w:b w:val="0"/>
                <w:bCs w:val="0"/>
                <w:sz w:val="20"/>
                <w:szCs w:val="16"/>
              </w:rPr>
            </w:pPr>
          </w:p>
        </w:tc>
        <w:tc>
          <w:tcPr>
            <w:tcW w:w="1251" w:type="pct"/>
          </w:tcPr>
          <w:p w14:paraId="587FFA86" w14:textId="77777777" w:rsidR="00987BE0" w:rsidRPr="00B118A1" w:rsidRDefault="00987BE0" w:rsidP="00591097">
            <w:pPr>
              <w:pStyle w:val="NormalTabela"/>
              <w:rPr>
                <w:rStyle w:val="SubTtulo-AutoreVersoChar"/>
                <w:b w:val="0"/>
                <w:bCs w:val="0"/>
                <w:sz w:val="20"/>
                <w:szCs w:val="16"/>
              </w:rPr>
            </w:pPr>
          </w:p>
        </w:tc>
        <w:tc>
          <w:tcPr>
            <w:tcW w:w="2499" w:type="pct"/>
          </w:tcPr>
          <w:p w14:paraId="40BADF04" w14:textId="77777777" w:rsidR="00987BE0" w:rsidRPr="00B118A1" w:rsidRDefault="00987BE0" w:rsidP="00591097">
            <w:pPr>
              <w:pStyle w:val="NormalTabela"/>
              <w:rPr>
                <w:rStyle w:val="SubTtulo-AutoreVersoChar"/>
                <w:b w:val="0"/>
                <w:bCs w:val="0"/>
                <w:sz w:val="20"/>
                <w:szCs w:val="16"/>
              </w:rPr>
            </w:pPr>
          </w:p>
        </w:tc>
      </w:tr>
      <w:tr w:rsidR="00987BE0" w:rsidRPr="00B118A1" w14:paraId="6992642C" w14:textId="77777777" w:rsidTr="0C8EBC3A">
        <w:trPr>
          <w:cnfStyle w:val="000000100000" w:firstRow="0" w:lastRow="0" w:firstColumn="0" w:lastColumn="0" w:oddVBand="0" w:evenVBand="0" w:oddHBand="1" w:evenHBand="0" w:firstRowFirstColumn="0" w:firstRowLastColumn="0" w:lastRowFirstColumn="0" w:lastRowLastColumn="0"/>
        </w:trPr>
        <w:tc>
          <w:tcPr>
            <w:tcW w:w="498" w:type="pct"/>
          </w:tcPr>
          <w:p w14:paraId="16C53FCD" w14:textId="77777777" w:rsidR="00987BE0" w:rsidRPr="00B118A1" w:rsidRDefault="00987BE0" w:rsidP="00591097">
            <w:pPr>
              <w:pStyle w:val="NormalTabela"/>
              <w:rPr>
                <w:rStyle w:val="SubTtulo-AutoreVersoChar"/>
                <w:b w:val="0"/>
                <w:bCs w:val="0"/>
                <w:sz w:val="20"/>
                <w:szCs w:val="16"/>
              </w:rPr>
            </w:pPr>
          </w:p>
        </w:tc>
        <w:tc>
          <w:tcPr>
            <w:tcW w:w="751" w:type="pct"/>
          </w:tcPr>
          <w:p w14:paraId="282D68BA" w14:textId="77777777" w:rsidR="00987BE0" w:rsidRPr="00B118A1" w:rsidRDefault="00987BE0" w:rsidP="00591097">
            <w:pPr>
              <w:pStyle w:val="NormalTabela"/>
              <w:rPr>
                <w:rStyle w:val="SubTtulo-AutoreVersoChar"/>
                <w:b w:val="0"/>
                <w:bCs w:val="0"/>
                <w:sz w:val="20"/>
                <w:szCs w:val="16"/>
              </w:rPr>
            </w:pPr>
          </w:p>
        </w:tc>
        <w:tc>
          <w:tcPr>
            <w:tcW w:w="1251" w:type="pct"/>
          </w:tcPr>
          <w:p w14:paraId="71176575" w14:textId="77777777" w:rsidR="00987BE0" w:rsidRPr="00B118A1" w:rsidRDefault="00987BE0" w:rsidP="00591097">
            <w:pPr>
              <w:pStyle w:val="NormalTabela"/>
              <w:rPr>
                <w:rStyle w:val="SubTtulo-AutoreVersoChar"/>
                <w:b w:val="0"/>
                <w:bCs w:val="0"/>
                <w:sz w:val="20"/>
                <w:szCs w:val="16"/>
              </w:rPr>
            </w:pPr>
          </w:p>
        </w:tc>
        <w:tc>
          <w:tcPr>
            <w:tcW w:w="2499" w:type="pct"/>
          </w:tcPr>
          <w:p w14:paraId="299C3B0E" w14:textId="77777777" w:rsidR="00987BE0" w:rsidRPr="00B118A1" w:rsidRDefault="00987BE0" w:rsidP="00591097">
            <w:pPr>
              <w:pStyle w:val="NormalTabela"/>
              <w:rPr>
                <w:rStyle w:val="SubTtulo-AutoreVersoChar"/>
                <w:b w:val="0"/>
                <w:bCs w:val="0"/>
                <w:sz w:val="20"/>
                <w:szCs w:val="16"/>
              </w:rPr>
            </w:pPr>
          </w:p>
        </w:tc>
      </w:tr>
    </w:tbl>
    <w:p w14:paraId="3019CEE4" w14:textId="77777777" w:rsidR="00987BE0" w:rsidRDefault="00987BE0" w:rsidP="00591097">
      <w:pPr>
        <w:pStyle w:val="SubTtulo-AutoreVerso"/>
        <w:rPr>
          <w:rStyle w:val="SubTtulo-AutoreVersoChar"/>
          <w:b/>
        </w:rPr>
      </w:pPr>
    </w:p>
    <w:p w14:paraId="6922D1AC" w14:textId="77777777" w:rsidR="00987BE0" w:rsidRDefault="00987BE0" w:rsidP="00591097">
      <w:pPr>
        <w:pStyle w:val="SubTtulo-AutoreVerso"/>
        <w:rPr>
          <w:rStyle w:val="SubTtulo-AutoreVersoChar"/>
          <w:b/>
        </w:rPr>
      </w:pPr>
      <w:r>
        <w:rPr>
          <w:rStyle w:val="SubTtulo-AutoreVersoChar"/>
        </w:rPr>
        <w:br w:type="page"/>
      </w:r>
    </w:p>
    <w:p w14:paraId="77D2B34F" w14:textId="77777777" w:rsidR="00987BE0" w:rsidRDefault="00987BE0" w:rsidP="00591097">
      <w:pPr>
        <w:pStyle w:val="SubTtulo-AutoreVerso"/>
        <w:rPr>
          <w:rStyle w:val="SubTtulo-AutoreVersoChar"/>
          <w:b/>
        </w:rPr>
      </w:pPr>
    </w:p>
    <w:p w14:paraId="6935D941" w14:textId="77777777" w:rsidR="00987BE0" w:rsidRDefault="00987BE0" w:rsidP="00591097">
      <w:pPr>
        <w:pStyle w:val="SubTtulo-AutoreVerso"/>
        <w:rPr>
          <w:rStyle w:val="SubTtulo-AutoreVersoChar"/>
          <w:b/>
        </w:rPr>
      </w:pPr>
    </w:p>
    <w:p w14:paraId="51DC80AF" w14:textId="77777777" w:rsidR="00987BE0" w:rsidRDefault="00987BE0" w:rsidP="00591097">
      <w:pPr>
        <w:pStyle w:val="SubTtulo-AutoreVerso"/>
        <w:rPr>
          <w:rStyle w:val="SubTtulo-AutoreVersoChar"/>
          <w:b/>
        </w:rPr>
      </w:pPr>
    </w:p>
    <w:p w14:paraId="13418CE6" w14:textId="77777777" w:rsidR="00987BE0" w:rsidRDefault="00987BE0" w:rsidP="00591097">
      <w:pPr>
        <w:pStyle w:val="SubTtulo-AutoreVerso"/>
        <w:rPr>
          <w:rStyle w:val="SubTtulo-AutoreVersoChar"/>
          <w:b/>
        </w:rPr>
      </w:pPr>
    </w:p>
    <w:p w14:paraId="54C7066E" w14:textId="77777777" w:rsidR="00987BE0" w:rsidRDefault="00987BE0" w:rsidP="00591097">
      <w:pPr>
        <w:pStyle w:val="SubTtulo-AutoreVerso"/>
        <w:rPr>
          <w:rStyle w:val="SubTtulo-AutoreVersoChar"/>
          <w:b/>
        </w:rPr>
      </w:pPr>
    </w:p>
    <w:p w14:paraId="724E909C" w14:textId="77777777" w:rsidR="00987BE0" w:rsidRDefault="00987BE0" w:rsidP="00591097">
      <w:pPr>
        <w:pStyle w:val="SubTtulo-AutoreVerso"/>
        <w:rPr>
          <w:rStyle w:val="SubTtulo-AutoreVersoChar"/>
          <w:b/>
        </w:rPr>
      </w:pPr>
    </w:p>
    <w:p w14:paraId="4B0EAB08" w14:textId="77777777" w:rsidR="00A36C8B" w:rsidRDefault="00A36C8B" w:rsidP="00A36C8B">
      <w:pPr>
        <w:ind w:firstLine="0"/>
        <w:jc w:val="center"/>
      </w:pPr>
    </w:p>
    <w:p w14:paraId="0CC41D36" w14:textId="77777777" w:rsidR="00A36C8B" w:rsidRDefault="00A36C8B" w:rsidP="00A36C8B">
      <w:pPr>
        <w:ind w:firstLine="0"/>
        <w:jc w:val="center"/>
      </w:pPr>
    </w:p>
    <w:p w14:paraId="5AA16925" w14:textId="77777777" w:rsidR="00A36C8B" w:rsidRDefault="00A36C8B" w:rsidP="00A36C8B">
      <w:pPr>
        <w:ind w:firstLine="0"/>
        <w:jc w:val="center"/>
      </w:pPr>
    </w:p>
    <w:p w14:paraId="7D4BAA0C" w14:textId="77777777" w:rsidR="00A36C8B" w:rsidRDefault="00A36C8B" w:rsidP="00A36C8B">
      <w:pPr>
        <w:ind w:firstLine="0"/>
        <w:jc w:val="center"/>
      </w:pPr>
    </w:p>
    <w:p w14:paraId="5AC786FE" w14:textId="77777777" w:rsidR="00987BE0" w:rsidRDefault="00987BE0" w:rsidP="00A36C8B">
      <w:pPr>
        <w:ind w:firstLine="0"/>
        <w:jc w:val="center"/>
      </w:pPr>
      <w:r>
        <w:rPr>
          <w:noProof/>
          <w:lang w:eastAsia="pt-BR"/>
        </w:rPr>
        <mc:AlternateContent>
          <mc:Choice Requires="wps">
            <w:drawing>
              <wp:anchor distT="0" distB="0" distL="114300" distR="114300" simplePos="0" relativeHeight="251659264" behindDoc="0" locked="0" layoutInCell="1" allowOverlap="1" wp14:anchorId="39FF6CEC" wp14:editId="1702784C">
                <wp:simplePos x="0" y="0"/>
                <wp:positionH relativeFrom="column">
                  <wp:posOffset>96520</wp:posOffset>
                </wp:positionH>
                <wp:positionV relativeFrom="paragraph">
                  <wp:posOffset>943610</wp:posOffset>
                </wp:positionV>
                <wp:extent cx="5361940" cy="2537460"/>
                <wp:effectExtent l="0" t="0" r="10160" b="15240"/>
                <wp:wrapTopAndBottom/>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1940" cy="2537460"/>
                        </a:xfrm>
                        <a:prstGeom prst="rect">
                          <a:avLst/>
                        </a:prstGeom>
                        <a:solidFill>
                          <a:srgbClr val="FFFFFF"/>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B0D5A5" w14:textId="77777777" w:rsidR="00ED1183" w:rsidRDefault="00ED1183" w:rsidP="00987BE0">
                            <w:pPr>
                              <w:rPr>
                                <w:rFonts w:eastAsia="Arial"/>
                                <w:sz w:val="18"/>
                              </w:rPr>
                            </w:pPr>
                            <w:r>
                              <w:rPr>
                                <w:rFonts w:eastAsia="Arial"/>
                                <w:sz w:val="18"/>
                              </w:rPr>
                              <w:t xml:space="preserve">       </w:t>
                            </w:r>
                          </w:p>
                          <w:p w14:paraId="1D00F8E7" w14:textId="77777777" w:rsidR="00ED1183" w:rsidRDefault="00ED1183" w:rsidP="00987BE0">
                            <w:pPr>
                              <w:rPr>
                                <w:rFonts w:eastAsia="Arial"/>
                                <w:sz w:val="18"/>
                              </w:rPr>
                            </w:pPr>
                            <w:r>
                              <w:rPr>
                                <w:rFonts w:eastAsia="Arial"/>
                                <w:sz w:val="18"/>
                              </w:rPr>
                              <w:tab/>
                              <w:t>A000a    Sobrenome, Nome</w:t>
                            </w:r>
                          </w:p>
                          <w:p w14:paraId="49598737" w14:textId="77777777" w:rsidR="00ED1183" w:rsidRDefault="00ED1183" w:rsidP="00987BE0">
                            <w:pPr>
                              <w:spacing w:after="0"/>
                              <w:rPr>
                                <w:rFonts w:eastAsia="Arial"/>
                                <w:sz w:val="18"/>
                              </w:rPr>
                            </w:pPr>
                            <w:r>
                              <w:rPr>
                                <w:rFonts w:eastAsia="Arial"/>
                                <w:sz w:val="18"/>
                              </w:rPr>
                              <w:t xml:space="preserve">                  Título [livro eletrônico] / Nome Sobrenome. -- São Paulo : Fiap, 2016.</w:t>
                            </w:r>
                          </w:p>
                          <w:p w14:paraId="0AA525E5" w14:textId="77777777" w:rsidR="00ED1183" w:rsidRPr="00D038DC" w:rsidRDefault="00ED1183" w:rsidP="00987BE0">
                            <w:pPr>
                              <w:spacing w:after="0"/>
                              <w:rPr>
                                <w:rFonts w:eastAsia="Arial"/>
                                <w:sz w:val="18"/>
                                <w:lang w:val="it-IT"/>
                                <w:rPrChange w:id="4" w:author="de Bastos Lourival, Nicole Sabrine" w:date="2025-05-19T13:38:00Z" w16du:dateUtc="2025-05-19T16:38:00Z">
                                  <w:rPr>
                                    <w:rFonts w:eastAsia="Arial"/>
                                    <w:sz w:val="18"/>
                                  </w:rPr>
                                </w:rPrChange>
                              </w:rPr>
                            </w:pPr>
                            <w:r>
                              <w:rPr>
                                <w:rFonts w:eastAsia="Arial"/>
                                <w:sz w:val="18"/>
                              </w:rPr>
                              <w:t xml:space="preserve">                   </w:t>
                            </w:r>
                            <w:r w:rsidRPr="00D038DC">
                              <w:rPr>
                                <w:rFonts w:eastAsia="Arial"/>
                                <w:sz w:val="18"/>
                                <w:lang w:val="it-IT"/>
                                <w:rPrChange w:id="5" w:author="de Bastos Lourival, Nicole Sabrine" w:date="2025-05-19T13:38:00Z" w16du:dateUtc="2025-05-19T16:38:00Z">
                                  <w:rPr>
                                    <w:rFonts w:eastAsia="Arial"/>
                                    <w:sz w:val="18"/>
                                  </w:rPr>
                                </w:rPrChange>
                              </w:rPr>
                              <w:t>x MB ; ePUB</w:t>
                            </w:r>
                          </w:p>
                          <w:p w14:paraId="7CAB7EA8" w14:textId="77777777" w:rsidR="00ED1183" w:rsidRPr="00D038DC" w:rsidRDefault="00ED1183" w:rsidP="00987BE0">
                            <w:pPr>
                              <w:spacing w:after="0"/>
                              <w:rPr>
                                <w:rFonts w:eastAsia="Arial"/>
                                <w:sz w:val="18"/>
                                <w:lang w:val="it-IT"/>
                                <w:rPrChange w:id="6" w:author="de Bastos Lourival, Nicole Sabrine" w:date="2025-05-19T13:38:00Z" w16du:dateUtc="2025-05-19T16:38:00Z">
                                  <w:rPr>
                                    <w:rFonts w:eastAsia="Arial"/>
                                    <w:sz w:val="18"/>
                                  </w:rPr>
                                </w:rPrChange>
                              </w:rPr>
                            </w:pPr>
                            <w:r w:rsidRPr="00D038DC">
                              <w:rPr>
                                <w:rFonts w:eastAsia="Arial"/>
                                <w:sz w:val="18"/>
                                <w:lang w:val="it-IT"/>
                                <w:rPrChange w:id="7" w:author="de Bastos Lourival, Nicole Sabrine" w:date="2025-05-19T13:38:00Z" w16du:dateUtc="2025-05-19T16:38:00Z">
                                  <w:rPr>
                                    <w:rFonts w:eastAsia="Arial"/>
                                    <w:sz w:val="18"/>
                                  </w:rPr>
                                </w:rPrChange>
                              </w:rPr>
                              <w:t xml:space="preserve">                                        </w:t>
                            </w:r>
                          </w:p>
                          <w:p w14:paraId="5A26E346" w14:textId="77777777" w:rsidR="00ED1183" w:rsidRPr="00D038DC" w:rsidRDefault="00ED1183" w:rsidP="00987BE0">
                            <w:pPr>
                              <w:spacing w:after="0"/>
                              <w:rPr>
                                <w:rFonts w:eastAsia="Arial"/>
                                <w:sz w:val="18"/>
                                <w:lang w:val="it-IT"/>
                                <w:rPrChange w:id="8" w:author="de Bastos Lourival, Nicole Sabrine" w:date="2025-05-19T13:38:00Z" w16du:dateUtc="2025-05-19T16:38:00Z">
                                  <w:rPr>
                                    <w:rFonts w:eastAsia="Arial"/>
                                    <w:sz w:val="18"/>
                                  </w:rPr>
                                </w:rPrChange>
                              </w:rPr>
                            </w:pPr>
                            <w:r w:rsidRPr="00D038DC">
                              <w:rPr>
                                <w:rFonts w:eastAsia="Arial"/>
                                <w:sz w:val="18"/>
                                <w:lang w:val="it-IT"/>
                                <w:rPrChange w:id="9" w:author="de Bastos Lourival, Nicole Sabrine" w:date="2025-05-19T13:38:00Z" w16du:dateUtc="2025-05-19T16:38:00Z">
                                  <w:rPr>
                                    <w:rFonts w:eastAsia="Arial"/>
                                    <w:sz w:val="18"/>
                                  </w:rPr>
                                </w:rPrChange>
                              </w:rPr>
                              <w:t xml:space="preserve">                  Bibliografia.</w:t>
                            </w:r>
                          </w:p>
                          <w:p w14:paraId="20E9D22B" w14:textId="77777777" w:rsidR="00ED1183" w:rsidRPr="00D038DC" w:rsidRDefault="00ED1183" w:rsidP="00987BE0">
                            <w:pPr>
                              <w:spacing w:after="0"/>
                              <w:rPr>
                                <w:rFonts w:eastAsia="Arial"/>
                                <w:sz w:val="18"/>
                                <w:lang w:val="it-IT"/>
                                <w:rPrChange w:id="10" w:author="de Bastos Lourival, Nicole Sabrine" w:date="2025-05-19T13:38:00Z" w16du:dateUtc="2025-05-19T16:38:00Z">
                                  <w:rPr>
                                    <w:rFonts w:eastAsia="Arial"/>
                                    <w:sz w:val="18"/>
                                  </w:rPr>
                                </w:rPrChange>
                              </w:rPr>
                            </w:pPr>
                            <w:r w:rsidRPr="00D038DC">
                              <w:rPr>
                                <w:rFonts w:eastAsia="Arial"/>
                                <w:sz w:val="18"/>
                                <w:lang w:val="it-IT"/>
                                <w:rPrChange w:id="11" w:author="de Bastos Lourival, Nicole Sabrine" w:date="2025-05-19T13:38:00Z" w16du:dateUtc="2025-05-19T16:38:00Z">
                                  <w:rPr>
                                    <w:rFonts w:eastAsia="Arial"/>
                                    <w:sz w:val="18"/>
                                  </w:rPr>
                                </w:rPrChange>
                              </w:rPr>
                              <w:t xml:space="preserve">                  ISBN 000-00-00000-00-0</w:t>
                            </w:r>
                          </w:p>
                          <w:p w14:paraId="45307803" w14:textId="77777777" w:rsidR="00ED1183" w:rsidRPr="00D038DC" w:rsidRDefault="00ED1183" w:rsidP="00987BE0">
                            <w:pPr>
                              <w:spacing w:after="0"/>
                              <w:rPr>
                                <w:rFonts w:eastAsia="Arial"/>
                                <w:sz w:val="18"/>
                                <w:lang w:val="it-IT"/>
                                <w:rPrChange w:id="12" w:author="de Bastos Lourival, Nicole Sabrine" w:date="2025-05-19T13:38:00Z" w16du:dateUtc="2025-05-19T16:38:00Z">
                                  <w:rPr>
                                    <w:rFonts w:eastAsia="Arial"/>
                                    <w:sz w:val="18"/>
                                  </w:rPr>
                                </w:rPrChange>
                              </w:rPr>
                            </w:pPr>
                            <w:r w:rsidRPr="00D038DC">
                              <w:rPr>
                                <w:rFonts w:eastAsia="Arial"/>
                                <w:sz w:val="18"/>
                                <w:lang w:val="it-IT"/>
                                <w:rPrChange w:id="13" w:author="de Bastos Lourival, Nicole Sabrine" w:date="2025-05-19T13:38:00Z" w16du:dateUtc="2025-05-19T16:38:00Z">
                                  <w:rPr>
                                    <w:rFonts w:eastAsia="Arial"/>
                                    <w:sz w:val="18"/>
                                  </w:rPr>
                                </w:rPrChange>
                              </w:rPr>
                              <w:t xml:space="preserve">                   </w:t>
                            </w:r>
                          </w:p>
                          <w:p w14:paraId="6F78F45D" w14:textId="77777777" w:rsidR="00ED1183" w:rsidRDefault="00ED1183" w:rsidP="00987BE0">
                            <w:pPr>
                              <w:spacing w:after="0"/>
                              <w:rPr>
                                <w:rFonts w:eastAsia="Arial"/>
                                <w:sz w:val="20"/>
                              </w:rPr>
                            </w:pPr>
                            <w:r w:rsidRPr="00D038DC">
                              <w:rPr>
                                <w:rFonts w:eastAsia="Arial"/>
                                <w:sz w:val="18"/>
                                <w:lang w:val="it-IT"/>
                                <w:rPrChange w:id="14" w:author="de Bastos Lourival, Nicole Sabrine" w:date="2025-05-19T13:38:00Z" w16du:dateUtc="2025-05-19T16:38:00Z">
                                  <w:rPr>
                                    <w:rFonts w:eastAsia="Arial"/>
                                    <w:sz w:val="18"/>
                                  </w:rPr>
                                </w:rPrChange>
                              </w:rPr>
                              <w:tab/>
                              <w:t xml:space="preserve">Categoria. </w:t>
                            </w:r>
                            <w:r>
                              <w:rPr>
                                <w:rFonts w:eastAsia="Arial"/>
                                <w:sz w:val="18"/>
                              </w:rPr>
                              <w:t>2. Subcategoria. S., Nome. II. Título.</w:t>
                            </w:r>
                            <w:r>
                              <w:rPr>
                                <w:rFonts w:eastAsia="Arial"/>
                                <w:sz w:val="20"/>
                              </w:rPr>
                              <w:t xml:space="preserve">                                </w:t>
                            </w:r>
                          </w:p>
                          <w:p w14:paraId="0E43757F" w14:textId="77777777" w:rsidR="00ED1183" w:rsidRDefault="00ED1183" w:rsidP="00987BE0">
                            <w:pPr>
                              <w:spacing w:after="0"/>
                              <w:rPr>
                                <w:rFonts w:eastAsia="Arial"/>
                                <w:sz w:val="18"/>
                              </w:rPr>
                            </w:pPr>
                            <w:r>
                              <w:rPr>
                                <w:rFonts w:eastAsia="Arial"/>
                                <w:sz w:val="18"/>
                              </w:rPr>
                              <w:t xml:space="preserve">                                                                                         </w:t>
                            </w:r>
                          </w:p>
                          <w:p w14:paraId="4CFF3738" w14:textId="77777777" w:rsidR="00ED1183" w:rsidRDefault="00ED1183" w:rsidP="00987BE0">
                            <w:pPr>
                              <w:spacing w:after="0"/>
                              <w:rPr>
                                <w:rFonts w:eastAsia="Arial"/>
                                <w:sz w:val="18"/>
                              </w:rPr>
                            </w:pPr>
                            <w:r>
                              <w:rPr>
                                <w:rFonts w:eastAsia="Arial"/>
                                <w:sz w:val="18"/>
                              </w:rPr>
                              <w:t xml:space="preserve">                                                                                CDU 000.000.00</w:t>
                            </w:r>
                          </w:p>
                          <w:p w14:paraId="75F62E04" w14:textId="77777777" w:rsidR="00ED1183" w:rsidRDefault="00ED1183" w:rsidP="00987BE0"/>
                          <w:p w14:paraId="00504505" w14:textId="77777777" w:rsidR="00ED1183" w:rsidRDefault="00ED1183" w:rsidP="00987BE0">
                            <w:pPr>
                              <w:rPr>
                                <w:rFonts w:eastAsia="Arial"/>
                                <w:sz w:val="18"/>
                              </w:rPr>
                            </w:pPr>
                            <w:r>
                              <w:rPr>
                                <w:rFonts w:eastAsia="Arial"/>
                                <w:sz w:val="18"/>
                              </w:rPr>
                              <w:t xml:space="preserve">      </w:t>
                            </w:r>
                          </w:p>
                          <w:p w14:paraId="22748425" w14:textId="77777777" w:rsidR="00ED1183" w:rsidRDefault="00ED1183" w:rsidP="00987BE0">
                            <w:pPr>
                              <w:rPr>
                                <w:rFonts w:eastAsia="Arial"/>
                                <w:sz w:val="18"/>
                              </w:rPr>
                            </w:pPr>
                            <w:r>
                              <w:rPr>
                                <w:rFonts w:eastAsia="Arial"/>
                                <w:sz w:val="18"/>
                              </w:rPr>
                              <w:t xml:space="preserve">    </w:t>
                            </w:r>
                          </w:p>
                          <w:p w14:paraId="6AFE432D" w14:textId="77777777" w:rsidR="00ED1183" w:rsidRDefault="00ED1183" w:rsidP="00987BE0"/>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9FF6CEC" id="Retângulo 4" o:spid="_x0000_s1026" style="position:absolute;left:0;text-align:left;margin-left:7.6pt;margin-top:74.3pt;width:422.2pt;height:19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" strokecolor="gray">
                <v:stroke joinstyle="round"/>
                <v:textbox inset="0,0,0,0">
                  <w:txbxContent>
                    <w:p w14:paraId="6AB0D5A5" w14:textId="77777777" w:rsidR="00ED1183" w:rsidRDefault="00ED1183" w:rsidP="00987BE0">
                      <w:pPr>
                        <w:rPr>
                          <w:rFonts w:eastAsia="Arial"/>
                          <w:sz w:val="18"/>
                        </w:rPr>
                      </w:pPr>
                      <w:r>
                        <w:rPr>
                          <w:rFonts w:eastAsia="Arial"/>
                          <w:sz w:val="18"/>
                        </w:rPr>
                        <w:t xml:space="preserve">       </w:t>
                      </w:r>
                    </w:p>
                    <w:p w14:paraId="1D00F8E7" w14:textId="77777777" w:rsidR="00ED1183" w:rsidRDefault="00ED1183" w:rsidP="00987BE0">
                      <w:pPr>
                        <w:rPr>
                          <w:rFonts w:eastAsia="Arial"/>
                          <w:sz w:val="18"/>
                        </w:rPr>
                      </w:pPr>
                      <w:r>
                        <w:rPr>
                          <w:rFonts w:eastAsia="Arial"/>
                          <w:sz w:val="18"/>
                        </w:rPr>
                        <w:tab/>
                        <w:t>A000a    Sobrenome, Nome</w:t>
                      </w:r>
                    </w:p>
                    <w:p w14:paraId="49598737" w14:textId="77777777" w:rsidR="00ED1183" w:rsidRDefault="00ED1183" w:rsidP="00987BE0">
                      <w:pPr>
                        <w:spacing w:after="0"/>
                        <w:rPr>
                          <w:rFonts w:eastAsia="Arial"/>
                          <w:sz w:val="18"/>
                        </w:rPr>
                      </w:pPr>
                      <w:r>
                        <w:rPr>
                          <w:rFonts w:eastAsia="Arial"/>
                          <w:sz w:val="18"/>
                        </w:rPr>
                        <w:t xml:space="preserve">                  Título [livro eletrônico] / Nome Sobrenome. -- São Paulo : Fiap, 2016.</w:t>
                      </w:r>
                    </w:p>
                    <w:p w14:paraId="0AA525E5" w14:textId="77777777" w:rsidR="00ED1183" w:rsidRPr="00D038DC" w:rsidRDefault="00ED1183" w:rsidP="00987BE0">
                      <w:pPr>
                        <w:spacing w:after="0"/>
                        <w:rPr>
                          <w:rFonts w:eastAsia="Arial"/>
                          <w:sz w:val="18"/>
                          <w:lang w:val="it-IT"/>
                          <w:rPrChange w:id="15" w:author="de Bastos Lourival, Nicole Sabrine" w:date="2025-05-19T13:38:00Z" w16du:dateUtc="2025-05-19T16:38:00Z">
                            <w:rPr>
                              <w:rFonts w:eastAsia="Arial"/>
                              <w:sz w:val="18"/>
                            </w:rPr>
                          </w:rPrChange>
                        </w:rPr>
                      </w:pPr>
                      <w:r>
                        <w:rPr>
                          <w:rFonts w:eastAsia="Arial"/>
                          <w:sz w:val="18"/>
                        </w:rPr>
                        <w:t xml:space="preserve">                   </w:t>
                      </w:r>
                      <w:r w:rsidRPr="00D038DC">
                        <w:rPr>
                          <w:rFonts w:eastAsia="Arial"/>
                          <w:sz w:val="18"/>
                          <w:lang w:val="it-IT"/>
                          <w:rPrChange w:id="16" w:author="de Bastos Lourival, Nicole Sabrine" w:date="2025-05-19T13:38:00Z" w16du:dateUtc="2025-05-19T16:38:00Z">
                            <w:rPr>
                              <w:rFonts w:eastAsia="Arial"/>
                              <w:sz w:val="18"/>
                            </w:rPr>
                          </w:rPrChange>
                        </w:rPr>
                        <w:t>x MB ; ePUB</w:t>
                      </w:r>
                    </w:p>
                    <w:p w14:paraId="7CAB7EA8" w14:textId="77777777" w:rsidR="00ED1183" w:rsidRPr="00D038DC" w:rsidRDefault="00ED1183" w:rsidP="00987BE0">
                      <w:pPr>
                        <w:spacing w:after="0"/>
                        <w:rPr>
                          <w:rFonts w:eastAsia="Arial"/>
                          <w:sz w:val="18"/>
                          <w:lang w:val="it-IT"/>
                          <w:rPrChange w:id="17" w:author="de Bastos Lourival, Nicole Sabrine" w:date="2025-05-19T13:38:00Z" w16du:dateUtc="2025-05-19T16:38:00Z">
                            <w:rPr>
                              <w:rFonts w:eastAsia="Arial"/>
                              <w:sz w:val="18"/>
                            </w:rPr>
                          </w:rPrChange>
                        </w:rPr>
                      </w:pPr>
                      <w:r w:rsidRPr="00D038DC">
                        <w:rPr>
                          <w:rFonts w:eastAsia="Arial"/>
                          <w:sz w:val="18"/>
                          <w:lang w:val="it-IT"/>
                          <w:rPrChange w:id="18" w:author="de Bastos Lourival, Nicole Sabrine" w:date="2025-05-19T13:38:00Z" w16du:dateUtc="2025-05-19T16:38:00Z">
                            <w:rPr>
                              <w:rFonts w:eastAsia="Arial"/>
                              <w:sz w:val="18"/>
                            </w:rPr>
                          </w:rPrChange>
                        </w:rPr>
                        <w:t xml:space="preserve">                                        </w:t>
                      </w:r>
                    </w:p>
                    <w:p w14:paraId="5A26E346" w14:textId="77777777" w:rsidR="00ED1183" w:rsidRPr="00D038DC" w:rsidRDefault="00ED1183" w:rsidP="00987BE0">
                      <w:pPr>
                        <w:spacing w:after="0"/>
                        <w:rPr>
                          <w:rFonts w:eastAsia="Arial"/>
                          <w:sz w:val="18"/>
                          <w:lang w:val="it-IT"/>
                          <w:rPrChange w:id="19" w:author="de Bastos Lourival, Nicole Sabrine" w:date="2025-05-19T13:38:00Z" w16du:dateUtc="2025-05-19T16:38:00Z">
                            <w:rPr>
                              <w:rFonts w:eastAsia="Arial"/>
                              <w:sz w:val="18"/>
                            </w:rPr>
                          </w:rPrChange>
                        </w:rPr>
                      </w:pPr>
                      <w:r w:rsidRPr="00D038DC">
                        <w:rPr>
                          <w:rFonts w:eastAsia="Arial"/>
                          <w:sz w:val="18"/>
                          <w:lang w:val="it-IT"/>
                          <w:rPrChange w:id="20" w:author="de Bastos Lourival, Nicole Sabrine" w:date="2025-05-19T13:38:00Z" w16du:dateUtc="2025-05-19T16:38:00Z">
                            <w:rPr>
                              <w:rFonts w:eastAsia="Arial"/>
                              <w:sz w:val="18"/>
                            </w:rPr>
                          </w:rPrChange>
                        </w:rPr>
                        <w:t xml:space="preserve">                  Bibliografia.</w:t>
                      </w:r>
                    </w:p>
                    <w:p w14:paraId="20E9D22B" w14:textId="77777777" w:rsidR="00ED1183" w:rsidRPr="00D038DC" w:rsidRDefault="00ED1183" w:rsidP="00987BE0">
                      <w:pPr>
                        <w:spacing w:after="0"/>
                        <w:rPr>
                          <w:rFonts w:eastAsia="Arial"/>
                          <w:sz w:val="18"/>
                          <w:lang w:val="it-IT"/>
                          <w:rPrChange w:id="21" w:author="de Bastos Lourival, Nicole Sabrine" w:date="2025-05-19T13:38:00Z" w16du:dateUtc="2025-05-19T16:38:00Z">
                            <w:rPr>
                              <w:rFonts w:eastAsia="Arial"/>
                              <w:sz w:val="18"/>
                            </w:rPr>
                          </w:rPrChange>
                        </w:rPr>
                      </w:pPr>
                      <w:r w:rsidRPr="00D038DC">
                        <w:rPr>
                          <w:rFonts w:eastAsia="Arial"/>
                          <w:sz w:val="18"/>
                          <w:lang w:val="it-IT"/>
                          <w:rPrChange w:id="22" w:author="de Bastos Lourival, Nicole Sabrine" w:date="2025-05-19T13:38:00Z" w16du:dateUtc="2025-05-19T16:38:00Z">
                            <w:rPr>
                              <w:rFonts w:eastAsia="Arial"/>
                              <w:sz w:val="18"/>
                            </w:rPr>
                          </w:rPrChange>
                        </w:rPr>
                        <w:t xml:space="preserve">                  ISBN 000-00-00000-00-0</w:t>
                      </w:r>
                    </w:p>
                    <w:p w14:paraId="45307803" w14:textId="77777777" w:rsidR="00ED1183" w:rsidRPr="00D038DC" w:rsidRDefault="00ED1183" w:rsidP="00987BE0">
                      <w:pPr>
                        <w:spacing w:after="0"/>
                        <w:rPr>
                          <w:rFonts w:eastAsia="Arial"/>
                          <w:sz w:val="18"/>
                          <w:lang w:val="it-IT"/>
                          <w:rPrChange w:id="23" w:author="de Bastos Lourival, Nicole Sabrine" w:date="2025-05-19T13:38:00Z" w16du:dateUtc="2025-05-19T16:38:00Z">
                            <w:rPr>
                              <w:rFonts w:eastAsia="Arial"/>
                              <w:sz w:val="18"/>
                            </w:rPr>
                          </w:rPrChange>
                        </w:rPr>
                      </w:pPr>
                      <w:r w:rsidRPr="00D038DC">
                        <w:rPr>
                          <w:rFonts w:eastAsia="Arial"/>
                          <w:sz w:val="18"/>
                          <w:lang w:val="it-IT"/>
                          <w:rPrChange w:id="24" w:author="de Bastos Lourival, Nicole Sabrine" w:date="2025-05-19T13:38:00Z" w16du:dateUtc="2025-05-19T16:38:00Z">
                            <w:rPr>
                              <w:rFonts w:eastAsia="Arial"/>
                              <w:sz w:val="18"/>
                            </w:rPr>
                          </w:rPrChange>
                        </w:rPr>
                        <w:t xml:space="preserve">                   </w:t>
                      </w:r>
                    </w:p>
                    <w:p w14:paraId="6F78F45D" w14:textId="77777777" w:rsidR="00ED1183" w:rsidRDefault="00ED1183" w:rsidP="00987BE0">
                      <w:pPr>
                        <w:spacing w:after="0"/>
                        <w:rPr>
                          <w:rFonts w:eastAsia="Arial"/>
                          <w:sz w:val="20"/>
                        </w:rPr>
                      </w:pPr>
                      <w:r w:rsidRPr="00D038DC">
                        <w:rPr>
                          <w:rFonts w:eastAsia="Arial"/>
                          <w:sz w:val="18"/>
                          <w:lang w:val="it-IT"/>
                          <w:rPrChange w:id="25" w:author="de Bastos Lourival, Nicole Sabrine" w:date="2025-05-19T13:38:00Z" w16du:dateUtc="2025-05-19T16:38:00Z">
                            <w:rPr>
                              <w:rFonts w:eastAsia="Arial"/>
                              <w:sz w:val="18"/>
                            </w:rPr>
                          </w:rPrChange>
                        </w:rPr>
                        <w:tab/>
                        <w:t xml:space="preserve">Categoria. </w:t>
                      </w:r>
                      <w:r>
                        <w:rPr>
                          <w:rFonts w:eastAsia="Arial"/>
                          <w:sz w:val="18"/>
                        </w:rPr>
                        <w:t>2. Subcategoria. S., Nome. II. Título.</w:t>
                      </w:r>
                      <w:r>
                        <w:rPr>
                          <w:rFonts w:eastAsia="Arial"/>
                          <w:sz w:val="20"/>
                        </w:rPr>
                        <w:t xml:space="preserve">                                </w:t>
                      </w:r>
                    </w:p>
                    <w:p w14:paraId="0E43757F" w14:textId="77777777" w:rsidR="00ED1183" w:rsidRDefault="00ED1183" w:rsidP="00987BE0">
                      <w:pPr>
                        <w:spacing w:after="0"/>
                        <w:rPr>
                          <w:rFonts w:eastAsia="Arial"/>
                          <w:sz w:val="18"/>
                        </w:rPr>
                      </w:pPr>
                      <w:r>
                        <w:rPr>
                          <w:rFonts w:eastAsia="Arial"/>
                          <w:sz w:val="18"/>
                        </w:rPr>
                        <w:t xml:space="preserve">                                                                                         </w:t>
                      </w:r>
                    </w:p>
                    <w:p w14:paraId="4CFF3738" w14:textId="77777777" w:rsidR="00ED1183" w:rsidRDefault="00ED1183" w:rsidP="00987BE0">
                      <w:pPr>
                        <w:spacing w:after="0"/>
                        <w:rPr>
                          <w:rFonts w:eastAsia="Arial"/>
                          <w:sz w:val="18"/>
                        </w:rPr>
                      </w:pPr>
                      <w:r>
                        <w:rPr>
                          <w:rFonts w:eastAsia="Arial"/>
                          <w:sz w:val="18"/>
                        </w:rPr>
                        <w:t xml:space="preserve">                                                                                CDU 000.000.00</w:t>
                      </w:r>
                    </w:p>
                    <w:p w14:paraId="75F62E04" w14:textId="77777777" w:rsidR="00ED1183" w:rsidRDefault="00ED1183" w:rsidP="00987BE0"/>
                    <w:p w14:paraId="00504505" w14:textId="77777777" w:rsidR="00ED1183" w:rsidRDefault="00ED1183" w:rsidP="00987BE0">
                      <w:pPr>
                        <w:rPr>
                          <w:rFonts w:eastAsia="Arial"/>
                          <w:sz w:val="18"/>
                        </w:rPr>
                      </w:pPr>
                      <w:r>
                        <w:rPr>
                          <w:rFonts w:eastAsia="Arial"/>
                          <w:sz w:val="18"/>
                        </w:rPr>
                        <w:t xml:space="preserve">      </w:t>
                      </w:r>
                    </w:p>
                    <w:p w14:paraId="22748425" w14:textId="77777777" w:rsidR="00ED1183" w:rsidRDefault="00ED1183" w:rsidP="00987BE0">
                      <w:pPr>
                        <w:rPr>
                          <w:rFonts w:eastAsia="Arial"/>
                          <w:sz w:val="18"/>
                        </w:rPr>
                      </w:pPr>
                      <w:r>
                        <w:rPr>
                          <w:rFonts w:eastAsia="Arial"/>
                          <w:sz w:val="18"/>
                        </w:rPr>
                        <w:t xml:space="preserve">    </w:t>
                      </w:r>
                    </w:p>
                    <w:p w14:paraId="6AFE432D" w14:textId="77777777" w:rsidR="00ED1183" w:rsidRDefault="00ED1183" w:rsidP="00987BE0"/>
                  </w:txbxContent>
                </v:textbox>
                <w10:wrap type="topAndBottom"/>
              </v:rect>
            </w:pict>
          </mc:Fallback>
        </mc:AlternateContent>
      </w:r>
      <w:r>
        <w:t xml:space="preserve">FICHA CATALOGRÁFICA </w:t>
      </w:r>
      <w:r>
        <w:br/>
      </w:r>
      <w:r w:rsidRPr="000F0751">
        <w:rPr>
          <w:b/>
          <w:color w:val="FF0000"/>
        </w:rPr>
        <w:t>[NÃO PREENCHER - PARA USO DO DEPTO DE EAD</w:t>
      </w:r>
      <w:r>
        <w:rPr>
          <w:b/>
          <w:color w:val="FF0000"/>
        </w:rPr>
        <w:t xml:space="preserve"> E BIBLIOTECA</w:t>
      </w:r>
      <w:r w:rsidRPr="000F0751">
        <w:rPr>
          <w:b/>
          <w:color w:val="FF0000"/>
        </w:rPr>
        <w:t>]</w:t>
      </w:r>
    </w:p>
    <w:p w14:paraId="3392A932" w14:textId="77777777" w:rsidR="00987BE0" w:rsidRDefault="00987BE0" w:rsidP="00591097">
      <w:pPr>
        <w:pStyle w:val="Ttulo-Sumrios"/>
      </w:pPr>
      <w:r>
        <w:rPr>
          <w:rStyle w:val="SubTtulo-AutoreVersoChar"/>
        </w:rPr>
        <w:br w:type="page"/>
      </w:r>
      <w:r>
        <w:lastRenderedPageBreak/>
        <w:t>RESUMO</w:t>
      </w:r>
    </w:p>
    <w:p w14:paraId="1C71C4B9" w14:textId="360D5DEE" w:rsidR="00072A6C" w:rsidRDefault="00BC3392" w:rsidP="00A36C8B">
      <w:pPr>
        <w:pStyle w:val="TXTRESUMO"/>
        <w:rPr>
          <w:rStyle w:val="SubTtulo-AutoreVersoChar"/>
          <w:b w:val="0"/>
        </w:rPr>
      </w:pPr>
      <w:proofErr w:type="spellStart"/>
      <w:r>
        <w:rPr>
          <w:rStyle w:val="SubTtulo-AutoreVersoChar"/>
          <w:b w:val="0"/>
        </w:rPr>
        <w:t>Template</w:t>
      </w:r>
      <w:proofErr w:type="spellEnd"/>
      <w:r>
        <w:rPr>
          <w:rStyle w:val="SubTtulo-AutoreVersoChar"/>
          <w:b w:val="0"/>
        </w:rPr>
        <w:t xml:space="preserve"> para atividade de PBL fase </w:t>
      </w:r>
      <w:r w:rsidR="00FB79E3">
        <w:rPr>
          <w:rStyle w:val="SubTtulo-AutoreVersoChar"/>
          <w:b w:val="0"/>
        </w:rPr>
        <w:t>3</w:t>
      </w:r>
      <w:r>
        <w:rPr>
          <w:rStyle w:val="SubTtulo-AutoreVersoChar"/>
          <w:b w:val="0"/>
        </w:rPr>
        <w:t xml:space="preserve"> 1º ano TSC</w:t>
      </w:r>
      <w:r w:rsidR="00072A6C" w:rsidRPr="00987BE0">
        <w:rPr>
          <w:rStyle w:val="SubTtulo-AutoreVersoChar"/>
          <w:b w:val="0"/>
        </w:rPr>
        <w:t>.</w:t>
      </w:r>
    </w:p>
    <w:p w14:paraId="5394B3B7" w14:textId="77777777" w:rsidR="00A36C8B" w:rsidRDefault="00A36C8B" w:rsidP="00A36C8B">
      <w:pPr>
        <w:pStyle w:val="TXTRESUMO"/>
        <w:rPr>
          <w:rStyle w:val="SubTtulo-AutoreVersoChar"/>
          <w:b w:val="0"/>
        </w:rPr>
      </w:pPr>
    </w:p>
    <w:p w14:paraId="0ABF4A67" w14:textId="5F2423E7" w:rsidR="00A36C8B" w:rsidRPr="00987BE0" w:rsidRDefault="00A36C8B" w:rsidP="00A36C8B">
      <w:pPr>
        <w:pStyle w:val="TXTRESUMO"/>
        <w:rPr>
          <w:rStyle w:val="SubTtulo-AutoreVersoChar"/>
          <w:b w:val="0"/>
        </w:rPr>
      </w:pPr>
      <w:r w:rsidRPr="00ED6A41">
        <w:rPr>
          <w:rStyle w:val="SubTtulo-AutoreVersoChar"/>
        </w:rPr>
        <w:t>Palavras-chave:</w:t>
      </w:r>
      <w:r>
        <w:rPr>
          <w:rStyle w:val="SubTtulo-AutoreVersoChar"/>
          <w:b w:val="0"/>
        </w:rPr>
        <w:t xml:space="preserve"> </w:t>
      </w:r>
      <w:r w:rsidR="00BC3392">
        <w:rPr>
          <w:rStyle w:val="SubTtulo-AutoreVersoChar"/>
          <w:b w:val="0"/>
        </w:rPr>
        <w:t xml:space="preserve">PBL. FASE </w:t>
      </w:r>
      <w:r w:rsidR="00FB79E3">
        <w:rPr>
          <w:rStyle w:val="SubTtulo-AutoreVersoChar"/>
          <w:b w:val="0"/>
        </w:rPr>
        <w:t>3</w:t>
      </w:r>
      <w:r w:rsidR="00BC3392">
        <w:rPr>
          <w:rStyle w:val="SubTtulo-AutoreVersoChar"/>
          <w:b w:val="0"/>
        </w:rPr>
        <w:t>. TEMPLATE</w:t>
      </w:r>
    </w:p>
    <w:p w14:paraId="6795F981" w14:textId="77777777" w:rsidR="00A36C8B" w:rsidRDefault="00987BE0" w:rsidP="00591097">
      <w:pPr>
        <w:pStyle w:val="Ttulo-Sumrios"/>
        <w:rPr>
          <w:rStyle w:val="SubTtulo-AutoreVersoChar"/>
        </w:rPr>
      </w:pPr>
      <w:r>
        <w:rPr>
          <w:rStyle w:val="SubTtulo-AutoreVersoChar"/>
        </w:rPr>
        <w:t xml:space="preserve"> </w:t>
      </w:r>
      <w:r>
        <w:rPr>
          <w:rStyle w:val="SubTtulo-AutoreVersoChar"/>
        </w:rPr>
        <w:br w:type="page"/>
      </w:r>
    </w:p>
    <w:p w14:paraId="7F91AA84" w14:textId="77777777" w:rsidR="00A36C8B" w:rsidRPr="00077AA6" w:rsidRDefault="00A36C8B" w:rsidP="00591097">
      <w:pPr>
        <w:pStyle w:val="Ttulo-Sumrios"/>
      </w:pPr>
      <w:r>
        <w:lastRenderedPageBreak/>
        <w:t>LISTA DE Figuras</w:t>
      </w:r>
    </w:p>
    <w:p w14:paraId="25697071" w14:textId="2B03A1D2" w:rsidR="00A36C8B" w:rsidRPr="00D038DC" w:rsidRDefault="00A36C8B" w:rsidP="00591097">
      <w:pPr>
        <w:pStyle w:val="Ttulo-Sumrios"/>
        <w:rPr>
          <w:lang w:val="en-US"/>
          <w:rPrChange w:id="26" w:author="de Bastos Lourival, Nicole Sabrine" w:date="2025-05-19T13:38:00Z" w16du:dateUtc="2025-05-19T16:38:00Z">
            <w:rPr/>
          </w:rPrChange>
        </w:rPr>
      </w:pPr>
      <w:r>
        <w:rPr>
          <w:rFonts w:cs="Arial"/>
          <w:b w:val="0"/>
          <w:caps w:val="0"/>
          <w:szCs w:val="24"/>
          <w:lang w:eastAsia="ar-SA"/>
        </w:rPr>
        <w:fldChar w:fldCharType="begin"/>
      </w:r>
      <w:r w:rsidRPr="00D038DC">
        <w:rPr>
          <w:rFonts w:cs="Arial"/>
          <w:szCs w:val="24"/>
          <w:lang w:val="en-US"/>
          <w:rPrChange w:id="27" w:author="de Bastos Lourival, Nicole Sabrine" w:date="2025-05-19T13:38:00Z" w16du:dateUtc="2025-05-19T16:38:00Z">
            <w:rPr>
              <w:rFonts w:cs="Arial"/>
              <w:szCs w:val="24"/>
            </w:rPr>
          </w:rPrChange>
        </w:rPr>
        <w:instrText xml:space="preserve"> TOC \h \z \c "Figura" </w:instrText>
      </w:r>
      <w:r>
        <w:rPr>
          <w:rFonts w:cs="Arial"/>
          <w:b w:val="0"/>
          <w:caps w:val="0"/>
          <w:szCs w:val="24"/>
          <w:lang w:eastAsia="ar-SA"/>
        </w:rPr>
        <w:fldChar w:fldCharType="separate"/>
      </w:r>
      <w:r w:rsidR="00BF5327">
        <w:rPr>
          <w:rFonts w:cs="Arial"/>
          <w:bCs/>
          <w:caps w:val="0"/>
          <w:noProof/>
          <w:szCs w:val="24"/>
          <w:lang w:val="en-US" w:eastAsia="ar-SA"/>
        </w:rPr>
        <w:t>No table of figures entries found.</w:t>
      </w:r>
      <w:r>
        <w:fldChar w:fldCharType="end"/>
      </w:r>
    </w:p>
    <w:p w14:paraId="590B591E" w14:textId="77777777" w:rsidR="00A36C8B" w:rsidRPr="00D038DC" w:rsidRDefault="00A36C8B" w:rsidP="00591097">
      <w:pPr>
        <w:pStyle w:val="Ttulo-Sumrios"/>
        <w:rPr>
          <w:lang w:val="en-US"/>
          <w:rPrChange w:id="28" w:author="de Bastos Lourival, Nicole Sabrine" w:date="2025-05-19T13:38:00Z" w16du:dateUtc="2025-05-19T16:38:00Z">
            <w:rPr/>
          </w:rPrChange>
        </w:rPr>
        <w:sectPr w:rsidR="00A36C8B" w:rsidRPr="00D038DC" w:rsidSect="00A36C8B">
          <w:headerReference w:type="default" r:id="rId12"/>
          <w:pgSz w:w="11906" w:h="16838" w:code="9"/>
          <w:pgMar w:top="1701" w:right="1134" w:bottom="1134" w:left="1701" w:header="709" w:footer="709" w:gutter="0"/>
          <w:cols w:space="708"/>
          <w:titlePg/>
          <w:docGrid w:linePitch="360"/>
        </w:sectPr>
      </w:pPr>
    </w:p>
    <w:p w14:paraId="2366CB56" w14:textId="77777777" w:rsidR="00A36C8B" w:rsidRDefault="00A36C8B" w:rsidP="00591097">
      <w:pPr>
        <w:pStyle w:val="Ttulo-Sumrios"/>
      </w:pPr>
      <w:r w:rsidRPr="00077AA6">
        <w:lastRenderedPageBreak/>
        <w:t xml:space="preserve">LISTA DE </w:t>
      </w:r>
      <w:r>
        <w:t>QUADROS</w:t>
      </w:r>
    </w:p>
    <w:p w14:paraId="27A9E2DC" w14:textId="2D6EE1E5" w:rsidR="00F17A45" w:rsidRDefault="00B118A1">
      <w:pPr>
        <w:pStyle w:val="ndicedeilustraes"/>
        <w:rPr>
          <w:rFonts w:asciiTheme="minorHAnsi" w:eastAsiaTheme="minorEastAsia" w:hAnsiTheme="minorHAnsi" w:cstheme="minorBidi"/>
          <w:noProof/>
          <w:kern w:val="2"/>
          <w:szCs w:val="24"/>
          <w:lang w:val="en-US" w:eastAsia="en-US"/>
          <w14:ligatures w14:val="standardContextual"/>
        </w:rPr>
      </w:pPr>
      <w:r>
        <w:fldChar w:fldCharType="begin"/>
      </w:r>
      <w:r>
        <w:instrText xml:space="preserve"> TOC \h \z \c "Quadro" </w:instrText>
      </w:r>
      <w:r>
        <w:fldChar w:fldCharType="separate"/>
      </w:r>
      <w:hyperlink w:anchor="_Toc169645325" w:history="1">
        <w:r w:rsidR="00F17A45" w:rsidRPr="00502C98">
          <w:rPr>
            <w:rStyle w:val="Hyperlink"/>
            <w:noProof/>
          </w:rPr>
          <w:t>Quadro 1 – Quadro resumo das tarefas do PBL</w:t>
        </w:r>
        <w:r w:rsidR="00F17A45">
          <w:rPr>
            <w:noProof/>
            <w:webHidden/>
          </w:rPr>
          <w:tab/>
        </w:r>
        <w:r w:rsidR="00F17A45">
          <w:rPr>
            <w:noProof/>
            <w:webHidden/>
          </w:rPr>
          <w:fldChar w:fldCharType="begin"/>
        </w:r>
        <w:r w:rsidR="00F17A45">
          <w:rPr>
            <w:noProof/>
            <w:webHidden/>
          </w:rPr>
          <w:instrText xml:space="preserve"> PAGEREF _Toc169645325 \h </w:instrText>
        </w:r>
        <w:r w:rsidR="00F17A45">
          <w:rPr>
            <w:noProof/>
            <w:webHidden/>
          </w:rPr>
        </w:r>
        <w:r w:rsidR="00F17A45">
          <w:rPr>
            <w:noProof/>
            <w:webHidden/>
          </w:rPr>
          <w:fldChar w:fldCharType="separate"/>
        </w:r>
        <w:r w:rsidR="00057C2B">
          <w:rPr>
            <w:noProof/>
            <w:webHidden/>
          </w:rPr>
          <w:t>12</w:t>
        </w:r>
        <w:r w:rsidR="00F17A45">
          <w:rPr>
            <w:noProof/>
            <w:webHidden/>
          </w:rPr>
          <w:fldChar w:fldCharType="end"/>
        </w:r>
      </w:hyperlink>
    </w:p>
    <w:p w14:paraId="675FE214" w14:textId="3B70CCAB" w:rsidR="00A36C8B" w:rsidRDefault="00B118A1" w:rsidP="00591097">
      <w:pPr>
        <w:pStyle w:val="Ttulo-Sumrios"/>
      </w:pPr>
      <w:r>
        <w:fldChar w:fldCharType="end"/>
      </w:r>
    </w:p>
    <w:p w14:paraId="64710862" w14:textId="77777777" w:rsidR="00A36C8B" w:rsidRDefault="00A36C8B" w:rsidP="00591097">
      <w:pPr>
        <w:pStyle w:val="Ttulo-Sumrios"/>
        <w:rPr>
          <w:lang w:eastAsia="ar-SA"/>
        </w:rPr>
      </w:pPr>
    </w:p>
    <w:p w14:paraId="5F5B7FC0" w14:textId="77777777" w:rsidR="00A36C8B" w:rsidRDefault="00A36C8B" w:rsidP="00591097">
      <w:pPr>
        <w:pStyle w:val="Ttulo-Sumrios"/>
        <w:rPr>
          <w:lang w:eastAsia="ar-SA"/>
        </w:rPr>
      </w:pPr>
    </w:p>
    <w:p w14:paraId="5440D505" w14:textId="77777777" w:rsidR="00A36C8B" w:rsidRDefault="00A36C8B" w:rsidP="00591097">
      <w:pPr>
        <w:pStyle w:val="Ttulo-Sumrios"/>
        <w:rPr>
          <w:lang w:eastAsia="ar-SA"/>
        </w:rPr>
        <w:sectPr w:rsidR="00A36C8B" w:rsidSect="00A36C8B">
          <w:pgSz w:w="11906" w:h="16838" w:code="9"/>
          <w:pgMar w:top="1701" w:right="1134" w:bottom="1134" w:left="1701" w:header="709" w:footer="709" w:gutter="0"/>
          <w:cols w:space="708"/>
          <w:titlePg/>
          <w:docGrid w:linePitch="360"/>
        </w:sectPr>
      </w:pPr>
    </w:p>
    <w:p w14:paraId="56390CB6" w14:textId="77777777" w:rsidR="00A36C8B" w:rsidRDefault="00A36C8B" w:rsidP="00591097">
      <w:pPr>
        <w:pStyle w:val="Ttulo-Sumrios"/>
        <w:rPr>
          <w:lang w:eastAsia="ar-SA"/>
        </w:rPr>
      </w:pPr>
      <w:r w:rsidRPr="00077AA6">
        <w:lastRenderedPageBreak/>
        <w:t xml:space="preserve">LISTA DE </w:t>
      </w:r>
      <w:r>
        <w:t>TABELAS</w:t>
      </w:r>
    </w:p>
    <w:p w14:paraId="3541126E" w14:textId="16245887" w:rsidR="00A36C8B" w:rsidRDefault="00B118A1" w:rsidP="00591097">
      <w:pPr>
        <w:pStyle w:val="Ttulo-Sumrios"/>
        <w:rPr>
          <w:lang w:eastAsia="ar-SA"/>
        </w:rPr>
      </w:pPr>
      <w:r>
        <w:rPr>
          <w:rFonts w:cs="Calibri"/>
          <w:b w:val="0"/>
          <w:caps w:val="0"/>
        </w:rPr>
        <w:fldChar w:fldCharType="begin"/>
      </w:r>
      <w:r>
        <w:instrText xml:space="preserve"> TOC \h \z \c "Tabela" </w:instrText>
      </w:r>
      <w:r>
        <w:rPr>
          <w:rFonts w:cs="Calibri"/>
          <w:b w:val="0"/>
          <w:caps w:val="0"/>
        </w:rPr>
        <w:fldChar w:fldCharType="separate"/>
      </w:r>
      <w:r w:rsidR="00BF5327" w:rsidRPr="00D038DC">
        <w:rPr>
          <w:rFonts w:cs="Calibri"/>
          <w:bCs/>
          <w:caps w:val="0"/>
          <w:noProof/>
          <w:rPrChange w:id="31" w:author="de Bastos Lourival, Nicole Sabrine" w:date="2025-05-19T13:38:00Z" w16du:dateUtc="2025-05-19T16:38:00Z">
            <w:rPr>
              <w:rFonts w:cs="Calibri"/>
              <w:bCs/>
              <w:caps w:val="0"/>
              <w:noProof/>
              <w:lang w:val="en-US"/>
            </w:rPr>
          </w:rPrChange>
        </w:rPr>
        <w:t>No table of figures entries found.</w:t>
      </w:r>
      <w:r>
        <w:rPr>
          <w:lang w:eastAsia="ar-SA"/>
        </w:rPr>
        <w:fldChar w:fldCharType="end"/>
      </w:r>
      <w:r w:rsidR="00A36C8B">
        <w:rPr>
          <w:lang w:eastAsia="ar-SA"/>
        </w:rPr>
        <w:br w:type="page"/>
      </w:r>
      <w:r w:rsidR="00A36C8B">
        <w:rPr>
          <w:lang w:eastAsia="ar-SA"/>
        </w:rPr>
        <w:lastRenderedPageBreak/>
        <w:t>LISTA DE CÓDIGOS-FONTE</w:t>
      </w:r>
    </w:p>
    <w:p w14:paraId="181D49C9" w14:textId="0AFB4D58" w:rsidR="002E35AE" w:rsidRDefault="00B118A1" w:rsidP="00591097">
      <w:pPr>
        <w:pStyle w:val="Ttulo-Sumrios"/>
        <w:rPr>
          <w:lang w:eastAsia="ar-SA"/>
        </w:rPr>
      </w:pPr>
      <w:r>
        <w:rPr>
          <w:rFonts w:cs="Arial"/>
          <w:b w:val="0"/>
          <w:caps w:val="0"/>
          <w:lang w:eastAsia="ar-SA"/>
        </w:rPr>
        <w:fldChar w:fldCharType="begin"/>
      </w:r>
      <w:r w:rsidRPr="00D038DC">
        <w:rPr>
          <w:rFonts w:cs="Arial"/>
          <w:lang w:val="en-US"/>
          <w:rPrChange w:id="32" w:author="de Bastos Lourival, Nicole Sabrine" w:date="2025-05-19T13:38:00Z" w16du:dateUtc="2025-05-19T16:38:00Z">
            <w:rPr>
              <w:rFonts w:cs="Arial"/>
            </w:rPr>
          </w:rPrChange>
        </w:rPr>
        <w:instrText xml:space="preserve"> TOC \h \z \c "Código Fonte" </w:instrText>
      </w:r>
      <w:r>
        <w:rPr>
          <w:rFonts w:cs="Arial"/>
          <w:b w:val="0"/>
          <w:caps w:val="0"/>
          <w:lang w:eastAsia="ar-SA"/>
        </w:rPr>
        <w:fldChar w:fldCharType="separate"/>
      </w:r>
      <w:r w:rsidR="00F17A45">
        <w:rPr>
          <w:rFonts w:cs="Arial"/>
          <w:bCs/>
          <w:caps w:val="0"/>
          <w:noProof/>
          <w:lang w:val="en-US" w:eastAsia="ar-SA"/>
        </w:rPr>
        <w:t>No table of figures entries found.</w:t>
      </w:r>
      <w:r>
        <w:rPr>
          <w:rFonts w:cs="Arial"/>
        </w:rPr>
        <w:fldChar w:fldCharType="end"/>
      </w:r>
      <w:r w:rsidR="00A36C8B" w:rsidRPr="00D038DC">
        <w:rPr>
          <w:rFonts w:cs="Arial"/>
          <w:lang w:val="en-US"/>
          <w:rPrChange w:id="33" w:author="de Bastos Lourival, Nicole Sabrine" w:date="2025-05-19T13:38:00Z" w16du:dateUtc="2025-05-19T16:38:00Z">
            <w:rPr>
              <w:rFonts w:cs="Arial"/>
            </w:rPr>
          </w:rPrChange>
        </w:rPr>
        <w:br w:type="page"/>
      </w:r>
      <w:r w:rsidR="002E35AE">
        <w:rPr>
          <w:lang w:eastAsia="ar-SA"/>
        </w:rPr>
        <w:lastRenderedPageBreak/>
        <w:t>LISTA DE ComandoS de prompt do sistema operacional</w:t>
      </w:r>
    </w:p>
    <w:p w14:paraId="5ADCE7E0" w14:textId="2F6A0E4C" w:rsidR="002E35AE" w:rsidRDefault="002E35AE" w:rsidP="00591097">
      <w:pPr>
        <w:pStyle w:val="Ttulo-Sumrios"/>
      </w:pPr>
      <w:r>
        <w:rPr>
          <w:rFonts w:cs="Arial"/>
          <w:b w:val="0"/>
          <w:caps w:val="0"/>
        </w:rPr>
        <w:fldChar w:fldCharType="begin"/>
      </w:r>
      <w:r>
        <w:rPr>
          <w:rFonts w:cs="Arial"/>
        </w:rPr>
        <w:instrText xml:space="preserve"> TOC \h \z \c "Comandos de prompt " </w:instrText>
      </w:r>
      <w:r>
        <w:rPr>
          <w:rFonts w:cs="Arial"/>
          <w:b w:val="0"/>
          <w:caps w:val="0"/>
        </w:rPr>
        <w:fldChar w:fldCharType="separate"/>
      </w:r>
      <w:r w:rsidR="00276B2B" w:rsidRPr="00D038DC">
        <w:rPr>
          <w:rFonts w:cs="Arial"/>
          <w:bCs/>
          <w:caps w:val="0"/>
          <w:noProof/>
          <w:rPrChange w:id="34" w:author="de Bastos Lourival, Nicole Sabrine" w:date="2025-05-19T13:38:00Z" w16du:dateUtc="2025-05-19T16:38:00Z">
            <w:rPr>
              <w:rFonts w:cs="Arial"/>
              <w:bCs/>
              <w:caps w:val="0"/>
              <w:noProof/>
              <w:lang w:val="en-US"/>
            </w:rPr>
          </w:rPrChange>
        </w:rPr>
        <w:t>No table of figures entries found.</w:t>
      </w:r>
      <w:r>
        <w:rPr>
          <w:lang w:eastAsia="ar-SA"/>
        </w:rPr>
        <w:fldChar w:fldCharType="end"/>
      </w:r>
    </w:p>
    <w:p w14:paraId="67B85FA7" w14:textId="77777777" w:rsidR="00A36C8B" w:rsidRDefault="00A36C8B" w:rsidP="00591097">
      <w:pPr>
        <w:pStyle w:val="Ttulo-Sumrios"/>
      </w:pPr>
    </w:p>
    <w:p w14:paraId="273A7D5C" w14:textId="77777777" w:rsidR="00A36C8B" w:rsidRPr="002E35AE" w:rsidRDefault="00A36C8B" w:rsidP="002E35AE">
      <w:pPr>
        <w:pStyle w:val="Comandodeprompt"/>
        <w:framePr w:wrap="around"/>
        <w:sectPr w:rsidR="00A36C8B" w:rsidRPr="002E35AE" w:rsidSect="00A36C8B">
          <w:pgSz w:w="11906" w:h="16838" w:code="9"/>
          <w:pgMar w:top="1701" w:right="1134" w:bottom="1134" w:left="1701" w:header="709" w:footer="709" w:gutter="0"/>
          <w:cols w:space="708"/>
          <w:titlePg/>
          <w:docGrid w:linePitch="360"/>
        </w:sectPr>
      </w:pPr>
    </w:p>
    <w:p w14:paraId="09E7F749" w14:textId="77777777" w:rsidR="00987BE0" w:rsidRPr="00316877" w:rsidRDefault="00987BE0" w:rsidP="00591097">
      <w:pPr>
        <w:pStyle w:val="Ttulo-Sumrios"/>
      </w:pPr>
      <w:r w:rsidRPr="00316877">
        <w:lastRenderedPageBreak/>
        <w:t>Sumário</w:t>
      </w:r>
    </w:p>
    <w:p w14:paraId="0D9E9B71" w14:textId="7E6097E8" w:rsidR="00BF5327" w:rsidRDefault="00987BE0">
      <w:pPr>
        <w:pStyle w:val="Sumrio1"/>
        <w:rPr>
          <w:rFonts w:asciiTheme="minorHAnsi" w:eastAsiaTheme="minorEastAsia" w:hAnsiTheme="minorHAnsi" w:cstheme="minorBidi"/>
          <w:caps w:val="0"/>
          <w:kern w:val="2"/>
          <w:szCs w:val="24"/>
          <w:lang w:val="en-US"/>
          <w14:ligatures w14:val="standardContextual"/>
        </w:rPr>
      </w:pPr>
      <w:r>
        <w:fldChar w:fldCharType="begin"/>
      </w:r>
      <w:r>
        <w:instrText xml:space="preserve"> TOC \o "1-3" \h \z \u </w:instrText>
      </w:r>
      <w:r>
        <w:fldChar w:fldCharType="separate"/>
      </w:r>
      <w:hyperlink w:anchor="_Toc174946204" w:history="1">
        <w:r w:rsidR="00BF5327" w:rsidRPr="00E15ABB">
          <w:rPr>
            <w:rStyle w:val="Hyperlink"/>
          </w:rPr>
          <w:t>Potencializando o desempenho com NoSQL</w:t>
        </w:r>
        <w:r w:rsidR="00BF5327">
          <w:rPr>
            <w:webHidden/>
          </w:rPr>
          <w:tab/>
        </w:r>
        <w:r w:rsidR="00BF5327">
          <w:rPr>
            <w:webHidden/>
          </w:rPr>
          <w:fldChar w:fldCharType="begin"/>
        </w:r>
        <w:r w:rsidR="00BF5327">
          <w:rPr>
            <w:webHidden/>
          </w:rPr>
          <w:instrText xml:space="preserve"> PAGEREF _Toc174946204 \h </w:instrText>
        </w:r>
        <w:r w:rsidR="00BF5327">
          <w:rPr>
            <w:webHidden/>
          </w:rPr>
        </w:r>
        <w:r w:rsidR="00BF5327">
          <w:rPr>
            <w:webHidden/>
          </w:rPr>
          <w:fldChar w:fldCharType="separate"/>
        </w:r>
        <w:r w:rsidR="00057C2B">
          <w:rPr>
            <w:webHidden/>
          </w:rPr>
          <w:t>11</w:t>
        </w:r>
        <w:r w:rsidR="00BF5327">
          <w:rPr>
            <w:webHidden/>
          </w:rPr>
          <w:fldChar w:fldCharType="end"/>
        </w:r>
      </w:hyperlink>
    </w:p>
    <w:p w14:paraId="18BDEE75" w14:textId="4322BDF8" w:rsidR="00BF5327" w:rsidRDefault="00BF5327">
      <w:pPr>
        <w:pStyle w:val="Sumrio1"/>
        <w:rPr>
          <w:rFonts w:asciiTheme="minorHAnsi" w:eastAsiaTheme="minorEastAsia" w:hAnsiTheme="minorHAnsi" w:cstheme="minorBidi"/>
          <w:caps w:val="0"/>
          <w:kern w:val="2"/>
          <w:szCs w:val="24"/>
          <w:lang w:val="en-US"/>
          <w14:ligatures w14:val="standardContextual"/>
        </w:rPr>
      </w:pPr>
      <w:hyperlink w:anchor="_Toc174946205" w:history="1">
        <w:r w:rsidRPr="00E15ABB">
          <w:rPr>
            <w:rStyle w:val="Hyperlink"/>
          </w:rPr>
          <w:t>1 iNSTRUÇÕES PARA USO DO TEMPLATE</w:t>
        </w:r>
        <w:r>
          <w:rPr>
            <w:webHidden/>
          </w:rPr>
          <w:tab/>
        </w:r>
        <w:r>
          <w:rPr>
            <w:webHidden/>
          </w:rPr>
          <w:fldChar w:fldCharType="begin"/>
        </w:r>
        <w:r>
          <w:rPr>
            <w:webHidden/>
          </w:rPr>
          <w:instrText xml:space="preserve"> PAGEREF _Toc174946205 \h </w:instrText>
        </w:r>
        <w:r>
          <w:rPr>
            <w:webHidden/>
          </w:rPr>
        </w:r>
        <w:r>
          <w:rPr>
            <w:webHidden/>
          </w:rPr>
          <w:fldChar w:fldCharType="separate"/>
        </w:r>
        <w:r w:rsidR="00057C2B">
          <w:rPr>
            <w:webHidden/>
          </w:rPr>
          <w:t>11</w:t>
        </w:r>
        <w:r>
          <w:rPr>
            <w:webHidden/>
          </w:rPr>
          <w:fldChar w:fldCharType="end"/>
        </w:r>
      </w:hyperlink>
    </w:p>
    <w:p w14:paraId="4971BF04" w14:textId="4732C348" w:rsidR="00BF5327" w:rsidRDefault="00BF5327">
      <w:pPr>
        <w:pStyle w:val="Sumrio2"/>
        <w:rPr>
          <w:rFonts w:asciiTheme="minorHAnsi" w:eastAsiaTheme="minorEastAsia" w:hAnsiTheme="minorHAnsi" w:cstheme="minorBidi"/>
          <w:noProof/>
          <w:kern w:val="2"/>
          <w:szCs w:val="24"/>
          <w:lang w:val="en-US"/>
          <w14:ligatures w14:val="standardContextual"/>
        </w:rPr>
      </w:pPr>
      <w:hyperlink w:anchor="_Toc174946206" w:history="1">
        <w:r w:rsidRPr="00E15ABB">
          <w:rPr>
            <w:rStyle w:val="Hyperlink"/>
            <w:noProof/>
          </w:rPr>
          <w:t>1.1 Template</w:t>
        </w:r>
        <w:r>
          <w:rPr>
            <w:noProof/>
            <w:webHidden/>
          </w:rPr>
          <w:tab/>
        </w:r>
        <w:r>
          <w:rPr>
            <w:noProof/>
            <w:webHidden/>
          </w:rPr>
          <w:fldChar w:fldCharType="begin"/>
        </w:r>
        <w:r>
          <w:rPr>
            <w:noProof/>
            <w:webHidden/>
          </w:rPr>
          <w:instrText xml:space="preserve"> PAGEREF _Toc174946206 \h </w:instrText>
        </w:r>
        <w:r>
          <w:rPr>
            <w:noProof/>
            <w:webHidden/>
          </w:rPr>
        </w:r>
        <w:r>
          <w:rPr>
            <w:noProof/>
            <w:webHidden/>
          </w:rPr>
          <w:fldChar w:fldCharType="separate"/>
        </w:r>
        <w:r w:rsidR="00057C2B">
          <w:rPr>
            <w:noProof/>
            <w:webHidden/>
          </w:rPr>
          <w:t>11</w:t>
        </w:r>
        <w:r>
          <w:rPr>
            <w:noProof/>
            <w:webHidden/>
          </w:rPr>
          <w:fldChar w:fldCharType="end"/>
        </w:r>
      </w:hyperlink>
    </w:p>
    <w:p w14:paraId="2BB9E55B" w14:textId="5296BCC4" w:rsidR="00BF5327" w:rsidRDefault="00BF5327">
      <w:pPr>
        <w:pStyle w:val="Sumrio2"/>
        <w:rPr>
          <w:rFonts w:asciiTheme="minorHAnsi" w:eastAsiaTheme="minorEastAsia" w:hAnsiTheme="minorHAnsi" w:cstheme="minorBidi"/>
          <w:noProof/>
          <w:kern w:val="2"/>
          <w:szCs w:val="24"/>
          <w:lang w:val="en-US"/>
          <w14:ligatures w14:val="standardContextual"/>
        </w:rPr>
      </w:pPr>
      <w:hyperlink w:anchor="_Toc174946207" w:history="1">
        <w:r w:rsidRPr="00E15ABB">
          <w:rPr>
            <w:rStyle w:val="Hyperlink"/>
            <w:noProof/>
          </w:rPr>
          <w:t>1.1 Instruções</w:t>
        </w:r>
        <w:r>
          <w:rPr>
            <w:noProof/>
            <w:webHidden/>
          </w:rPr>
          <w:tab/>
        </w:r>
        <w:r>
          <w:rPr>
            <w:noProof/>
            <w:webHidden/>
          </w:rPr>
          <w:fldChar w:fldCharType="begin"/>
        </w:r>
        <w:r>
          <w:rPr>
            <w:noProof/>
            <w:webHidden/>
          </w:rPr>
          <w:instrText xml:space="preserve"> PAGEREF _Toc174946207 \h </w:instrText>
        </w:r>
        <w:r>
          <w:rPr>
            <w:noProof/>
            <w:webHidden/>
          </w:rPr>
        </w:r>
        <w:r>
          <w:rPr>
            <w:noProof/>
            <w:webHidden/>
          </w:rPr>
          <w:fldChar w:fldCharType="separate"/>
        </w:r>
        <w:r w:rsidR="00057C2B">
          <w:rPr>
            <w:noProof/>
            <w:webHidden/>
          </w:rPr>
          <w:t>11</w:t>
        </w:r>
        <w:r>
          <w:rPr>
            <w:noProof/>
            <w:webHidden/>
          </w:rPr>
          <w:fldChar w:fldCharType="end"/>
        </w:r>
      </w:hyperlink>
    </w:p>
    <w:p w14:paraId="15A092ED" w14:textId="232BF232" w:rsidR="00BF5327" w:rsidRDefault="00BF5327">
      <w:pPr>
        <w:pStyle w:val="Sumrio1"/>
        <w:rPr>
          <w:rFonts w:asciiTheme="minorHAnsi" w:eastAsiaTheme="minorEastAsia" w:hAnsiTheme="minorHAnsi" w:cstheme="minorBidi"/>
          <w:caps w:val="0"/>
          <w:kern w:val="2"/>
          <w:szCs w:val="24"/>
          <w:lang w:val="en-US"/>
          <w14:ligatures w14:val="standardContextual"/>
        </w:rPr>
      </w:pPr>
      <w:hyperlink w:anchor="_Toc174946208" w:history="1">
        <w:r w:rsidRPr="00E15ABB">
          <w:rPr>
            <w:rStyle w:val="Hyperlink"/>
          </w:rPr>
          <w:t>2 Contextualização do papel da TI em relação à LGPD</w:t>
        </w:r>
        <w:r>
          <w:rPr>
            <w:webHidden/>
          </w:rPr>
          <w:tab/>
        </w:r>
        <w:r>
          <w:rPr>
            <w:webHidden/>
          </w:rPr>
          <w:fldChar w:fldCharType="begin"/>
        </w:r>
        <w:r>
          <w:rPr>
            <w:webHidden/>
          </w:rPr>
          <w:instrText xml:space="preserve"> PAGEREF _Toc174946208 \h </w:instrText>
        </w:r>
        <w:r>
          <w:rPr>
            <w:webHidden/>
          </w:rPr>
        </w:r>
        <w:r>
          <w:rPr>
            <w:webHidden/>
          </w:rPr>
          <w:fldChar w:fldCharType="separate"/>
        </w:r>
        <w:r w:rsidR="00057C2B">
          <w:rPr>
            <w:webHidden/>
          </w:rPr>
          <w:t>12</w:t>
        </w:r>
        <w:r>
          <w:rPr>
            <w:webHidden/>
          </w:rPr>
          <w:fldChar w:fldCharType="end"/>
        </w:r>
      </w:hyperlink>
    </w:p>
    <w:p w14:paraId="4C3150C9" w14:textId="0EE928DF" w:rsidR="00BF5327" w:rsidRDefault="00BF5327">
      <w:pPr>
        <w:pStyle w:val="Sumrio2"/>
        <w:rPr>
          <w:rFonts w:asciiTheme="minorHAnsi" w:eastAsiaTheme="minorEastAsia" w:hAnsiTheme="minorHAnsi" w:cstheme="minorBidi"/>
          <w:noProof/>
          <w:kern w:val="2"/>
          <w:szCs w:val="24"/>
          <w:lang w:val="en-US"/>
          <w14:ligatures w14:val="standardContextual"/>
        </w:rPr>
      </w:pPr>
      <w:hyperlink w:anchor="_Toc174946209" w:history="1">
        <w:r w:rsidRPr="00E15ABB">
          <w:rPr>
            <w:rStyle w:val="Hyperlink"/>
            <w:noProof/>
          </w:rPr>
          <w:t>2.1 Aplicação da LGPD nas tarefas da TI</w:t>
        </w:r>
        <w:r>
          <w:rPr>
            <w:noProof/>
            <w:webHidden/>
          </w:rPr>
          <w:tab/>
        </w:r>
        <w:r>
          <w:rPr>
            <w:noProof/>
            <w:webHidden/>
          </w:rPr>
          <w:fldChar w:fldCharType="begin"/>
        </w:r>
        <w:r>
          <w:rPr>
            <w:noProof/>
            <w:webHidden/>
          </w:rPr>
          <w:instrText xml:space="preserve"> PAGEREF _Toc174946209 \h </w:instrText>
        </w:r>
        <w:r>
          <w:rPr>
            <w:noProof/>
            <w:webHidden/>
          </w:rPr>
        </w:r>
        <w:r>
          <w:rPr>
            <w:noProof/>
            <w:webHidden/>
          </w:rPr>
          <w:fldChar w:fldCharType="separate"/>
        </w:r>
        <w:r w:rsidR="00057C2B">
          <w:rPr>
            <w:noProof/>
            <w:webHidden/>
          </w:rPr>
          <w:t>12</w:t>
        </w:r>
        <w:r>
          <w:rPr>
            <w:noProof/>
            <w:webHidden/>
          </w:rPr>
          <w:fldChar w:fldCharType="end"/>
        </w:r>
      </w:hyperlink>
    </w:p>
    <w:p w14:paraId="1AF4FBD3" w14:textId="21D1BB05" w:rsidR="00BF5327" w:rsidRDefault="00BF5327">
      <w:pPr>
        <w:pStyle w:val="Sumrio2"/>
        <w:rPr>
          <w:rFonts w:asciiTheme="minorHAnsi" w:eastAsiaTheme="minorEastAsia" w:hAnsiTheme="minorHAnsi" w:cstheme="minorBidi"/>
          <w:noProof/>
          <w:kern w:val="2"/>
          <w:szCs w:val="24"/>
          <w:lang w:val="en-US"/>
          <w14:ligatures w14:val="standardContextual"/>
        </w:rPr>
      </w:pPr>
      <w:r>
        <w:fldChar w:fldCharType="begin"/>
      </w:r>
      <w:r>
        <w:instrText>HYPERLINK \l "_Toc174946210"</w:instrText>
      </w:r>
      <w:r>
        <w:fldChar w:fldCharType="separate"/>
      </w:r>
      <w:r w:rsidRPr="00E15ABB">
        <w:rPr>
          <w:rStyle w:val="Hyperlink"/>
          <w:noProof/>
        </w:rPr>
        <w:t>2.2 Aplicação da LGPD na plataforma de eCommerce</w:t>
      </w:r>
      <w:r>
        <w:rPr>
          <w:noProof/>
          <w:webHidden/>
        </w:rPr>
        <w:tab/>
      </w:r>
      <w:r>
        <w:rPr>
          <w:noProof/>
          <w:webHidden/>
        </w:rPr>
        <w:fldChar w:fldCharType="begin"/>
      </w:r>
      <w:r>
        <w:rPr>
          <w:noProof/>
          <w:webHidden/>
        </w:rPr>
        <w:instrText xml:space="preserve"> PAGEREF _Toc174946210 \h </w:instrText>
      </w:r>
      <w:r>
        <w:rPr>
          <w:noProof/>
          <w:webHidden/>
        </w:rPr>
      </w:r>
      <w:r>
        <w:rPr>
          <w:noProof/>
          <w:webHidden/>
        </w:rPr>
        <w:fldChar w:fldCharType="separate"/>
      </w:r>
      <w:ins w:id="35" w:author="de Bastos Lourival, Nicole Sabrine" w:date="2025-05-20T15:27:00Z" w16du:dateUtc="2025-05-20T18:27:00Z">
        <w:r w:rsidR="00057C2B">
          <w:rPr>
            <w:noProof/>
            <w:webHidden/>
          </w:rPr>
          <w:t>13</w:t>
        </w:r>
      </w:ins>
      <w:del w:id="36" w:author="de Bastos Lourival, Nicole Sabrine" w:date="2025-05-20T15:27:00Z" w16du:dateUtc="2025-05-20T18:27:00Z">
        <w:r w:rsidDel="00057C2B">
          <w:rPr>
            <w:noProof/>
            <w:webHidden/>
          </w:rPr>
          <w:delText>12</w:delText>
        </w:r>
      </w:del>
      <w:r>
        <w:rPr>
          <w:noProof/>
          <w:webHidden/>
        </w:rPr>
        <w:fldChar w:fldCharType="end"/>
      </w:r>
      <w:r>
        <w:fldChar w:fldCharType="end"/>
      </w:r>
    </w:p>
    <w:p w14:paraId="436D8819" w14:textId="060077A7" w:rsidR="00BF5327" w:rsidRDefault="00BF5327">
      <w:pPr>
        <w:pStyle w:val="Sumrio1"/>
        <w:rPr>
          <w:rFonts w:asciiTheme="minorHAnsi" w:eastAsiaTheme="minorEastAsia" w:hAnsiTheme="minorHAnsi" w:cstheme="minorBidi"/>
          <w:caps w:val="0"/>
          <w:kern w:val="2"/>
          <w:szCs w:val="24"/>
          <w:lang w:val="en-US"/>
          <w14:ligatures w14:val="standardContextual"/>
        </w:rPr>
      </w:pPr>
      <w:r>
        <w:fldChar w:fldCharType="begin"/>
      </w:r>
      <w:r>
        <w:instrText>HYPERLINK \l "_Toc174946211"</w:instrText>
      </w:r>
      <w:r>
        <w:fldChar w:fldCharType="separate"/>
      </w:r>
      <w:r w:rsidRPr="00E15ABB">
        <w:rPr>
          <w:rStyle w:val="Hyperlink"/>
        </w:rPr>
        <w:t>3 RECOMENDAÇÕES DE PROTEÇÃO AOS DADOS</w:t>
      </w:r>
      <w:r>
        <w:rPr>
          <w:webHidden/>
        </w:rPr>
        <w:tab/>
      </w:r>
      <w:r>
        <w:rPr>
          <w:webHidden/>
        </w:rPr>
        <w:fldChar w:fldCharType="begin"/>
      </w:r>
      <w:r>
        <w:rPr>
          <w:webHidden/>
        </w:rPr>
        <w:instrText xml:space="preserve"> PAGEREF _Toc174946211 \h </w:instrText>
      </w:r>
      <w:r>
        <w:rPr>
          <w:webHidden/>
        </w:rPr>
      </w:r>
      <w:r>
        <w:rPr>
          <w:webHidden/>
        </w:rPr>
        <w:fldChar w:fldCharType="separate"/>
      </w:r>
      <w:ins w:id="37" w:author="de Bastos Lourival, Nicole Sabrine" w:date="2025-05-20T15:27:00Z" w16du:dateUtc="2025-05-20T18:27:00Z">
        <w:r w:rsidR="00057C2B">
          <w:rPr>
            <w:webHidden/>
          </w:rPr>
          <w:t>14</w:t>
        </w:r>
      </w:ins>
      <w:del w:id="38" w:author="de Bastos Lourival, Nicole Sabrine" w:date="2025-05-20T15:27:00Z" w16du:dateUtc="2025-05-20T18:27:00Z">
        <w:r w:rsidDel="00057C2B">
          <w:rPr>
            <w:webHidden/>
          </w:rPr>
          <w:delText>12</w:delText>
        </w:r>
      </w:del>
      <w:r>
        <w:rPr>
          <w:webHidden/>
        </w:rPr>
        <w:fldChar w:fldCharType="end"/>
      </w:r>
      <w:r>
        <w:fldChar w:fldCharType="end"/>
      </w:r>
    </w:p>
    <w:p w14:paraId="5C0AF4A2" w14:textId="5AFAE40F" w:rsidR="00BF5327" w:rsidRDefault="00BF5327">
      <w:pPr>
        <w:pStyle w:val="Sumrio2"/>
        <w:rPr>
          <w:rFonts w:asciiTheme="minorHAnsi" w:eastAsiaTheme="minorEastAsia" w:hAnsiTheme="minorHAnsi" w:cstheme="minorBidi"/>
          <w:noProof/>
          <w:kern w:val="2"/>
          <w:szCs w:val="24"/>
          <w:lang w:val="en-US"/>
          <w14:ligatures w14:val="standardContextual"/>
        </w:rPr>
      </w:pPr>
      <w:r>
        <w:fldChar w:fldCharType="begin"/>
      </w:r>
      <w:r>
        <w:instrText>HYPERLINK \l "_Toc174946212"</w:instrText>
      </w:r>
      <w:r>
        <w:fldChar w:fldCharType="separate"/>
      </w:r>
      <w:r w:rsidRPr="00E15ABB">
        <w:rPr>
          <w:rStyle w:val="Hyperlink"/>
          <w:noProof/>
        </w:rPr>
        <w:t>3.1 Recomendação 1</w:t>
      </w:r>
      <w:r>
        <w:rPr>
          <w:noProof/>
          <w:webHidden/>
        </w:rPr>
        <w:tab/>
      </w:r>
      <w:r>
        <w:rPr>
          <w:noProof/>
          <w:webHidden/>
        </w:rPr>
        <w:fldChar w:fldCharType="begin"/>
      </w:r>
      <w:r>
        <w:rPr>
          <w:noProof/>
          <w:webHidden/>
        </w:rPr>
        <w:instrText xml:space="preserve"> PAGEREF _Toc174946212 \h </w:instrText>
      </w:r>
      <w:r>
        <w:rPr>
          <w:noProof/>
          <w:webHidden/>
        </w:rPr>
      </w:r>
      <w:r>
        <w:rPr>
          <w:noProof/>
          <w:webHidden/>
        </w:rPr>
        <w:fldChar w:fldCharType="separate"/>
      </w:r>
      <w:ins w:id="39" w:author="de Bastos Lourival, Nicole Sabrine" w:date="2025-05-20T15:27:00Z" w16du:dateUtc="2025-05-20T18:27:00Z">
        <w:r w:rsidR="00057C2B">
          <w:rPr>
            <w:noProof/>
            <w:webHidden/>
          </w:rPr>
          <w:t>14</w:t>
        </w:r>
      </w:ins>
      <w:del w:id="40" w:author="de Bastos Lourival, Nicole Sabrine" w:date="2025-05-20T15:27:00Z" w16du:dateUtc="2025-05-20T18:27:00Z">
        <w:r w:rsidDel="00057C2B">
          <w:rPr>
            <w:noProof/>
            <w:webHidden/>
          </w:rPr>
          <w:delText>12</w:delText>
        </w:r>
      </w:del>
      <w:r>
        <w:rPr>
          <w:noProof/>
          <w:webHidden/>
        </w:rPr>
        <w:fldChar w:fldCharType="end"/>
      </w:r>
      <w:r>
        <w:fldChar w:fldCharType="end"/>
      </w:r>
    </w:p>
    <w:p w14:paraId="2B57C49E" w14:textId="660BFB99" w:rsidR="00BF5327" w:rsidRDefault="00BF5327">
      <w:pPr>
        <w:pStyle w:val="Sumrio2"/>
        <w:rPr>
          <w:rFonts w:asciiTheme="minorHAnsi" w:eastAsiaTheme="minorEastAsia" w:hAnsiTheme="minorHAnsi" w:cstheme="minorBidi"/>
          <w:noProof/>
          <w:kern w:val="2"/>
          <w:szCs w:val="24"/>
          <w:lang w:val="en-US"/>
          <w14:ligatures w14:val="standardContextual"/>
        </w:rPr>
      </w:pPr>
      <w:r>
        <w:fldChar w:fldCharType="begin"/>
      </w:r>
      <w:r>
        <w:instrText>HYPERLINK \l "_Toc174946213"</w:instrText>
      </w:r>
      <w:r>
        <w:fldChar w:fldCharType="separate"/>
      </w:r>
      <w:r w:rsidRPr="00E15ABB">
        <w:rPr>
          <w:rStyle w:val="Hyperlink"/>
          <w:noProof/>
        </w:rPr>
        <w:t>3.2 Recomendação 2</w:t>
      </w:r>
      <w:r>
        <w:rPr>
          <w:noProof/>
          <w:webHidden/>
        </w:rPr>
        <w:tab/>
      </w:r>
      <w:r>
        <w:rPr>
          <w:noProof/>
          <w:webHidden/>
        </w:rPr>
        <w:fldChar w:fldCharType="begin"/>
      </w:r>
      <w:r>
        <w:rPr>
          <w:noProof/>
          <w:webHidden/>
        </w:rPr>
        <w:instrText xml:space="preserve"> PAGEREF _Toc174946213 \h </w:instrText>
      </w:r>
      <w:r>
        <w:rPr>
          <w:noProof/>
          <w:webHidden/>
        </w:rPr>
      </w:r>
      <w:r>
        <w:rPr>
          <w:noProof/>
          <w:webHidden/>
        </w:rPr>
        <w:fldChar w:fldCharType="separate"/>
      </w:r>
      <w:ins w:id="41" w:author="de Bastos Lourival, Nicole Sabrine" w:date="2025-05-20T15:27:00Z" w16du:dateUtc="2025-05-20T18:27:00Z">
        <w:r w:rsidR="00057C2B">
          <w:rPr>
            <w:noProof/>
            <w:webHidden/>
          </w:rPr>
          <w:t>15</w:t>
        </w:r>
      </w:ins>
      <w:del w:id="42" w:author="de Bastos Lourival, Nicole Sabrine" w:date="2025-05-20T15:27:00Z" w16du:dateUtc="2025-05-20T18:27:00Z">
        <w:r w:rsidDel="00057C2B">
          <w:rPr>
            <w:noProof/>
            <w:webHidden/>
          </w:rPr>
          <w:delText>13</w:delText>
        </w:r>
      </w:del>
      <w:r>
        <w:rPr>
          <w:noProof/>
          <w:webHidden/>
        </w:rPr>
        <w:fldChar w:fldCharType="end"/>
      </w:r>
      <w:r>
        <w:fldChar w:fldCharType="end"/>
      </w:r>
    </w:p>
    <w:p w14:paraId="611EAC1A" w14:textId="74C008DA" w:rsidR="00BF5327" w:rsidRDefault="00BF5327">
      <w:pPr>
        <w:pStyle w:val="Sumrio1"/>
        <w:rPr>
          <w:rFonts w:asciiTheme="minorHAnsi" w:eastAsiaTheme="minorEastAsia" w:hAnsiTheme="minorHAnsi" w:cstheme="minorBidi"/>
          <w:caps w:val="0"/>
          <w:kern w:val="2"/>
          <w:szCs w:val="24"/>
          <w:lang w:val="en-US"/>
          <w14:ligatures w14:val="standardContextual"/>
        </w:rPr>
      </w:pPr>
      <w:r>
        <w:fldChar w:fldCharType="begin"/>
      </w:r>
      <w:r>
        <w:instrText>HYPERLINK \l "_Toc174946214"</w:instrText>
      </w:r>
      <w:r>
        <w:fldChar w:fldCharType="separate"/>
      </w:r>
      <w:r w:rsidRPr="00E15ABB">
        <w:rPr>
          <w:rStyle w:val="Hyperlink"/>
        </w:rPr>
        <w:t>4 ANONIMIZAÇÃO</w:t>
      </w:r>
      <w:r>
        <w:rPr>
          <w:webHidden/>
        </w:rPr>
        <w:tab/>
      </w:r>
      <w:r>
        <w:rPr>
          <w:webHidden/>
        </w:rPr>
        <w:fldChar w:fldCharType="begin"/>
      </w:r>
      <w:r>
        <w:rPr>
          <w:webHidden/>
        </w:rPr>
        <w:instrText xml:space="preserve"> PAGEREF _Toc174946214 \h </w:instrText>
      </w:r>
      <w:r>
        <w:rPr>
          <w:webHidden/>
        </w:rPr>
      </w:r>
      <w:r>
        <w:rPr>
          <w:webHidden/>
        </w:rPr>
        <w:fldChar w:fldCharType="separate"/>
      </w:r>
      <w:ins w:id="43" w:author="de Bastos Lourival, Nicole Sabrine" w:date="2025-05-20T15:27:00Z" w16du:dateUtc="2025-05-20T18:27:00Z">
        <w:r w:rsidR="00057C2B">
          <w:rPr>
            <w:webHidden/>
          </w:rPr>
          <w:t>16</w:t>
        </w:r>
      </w:ins>
      <w:del w:id="44" w:author="de Bastos Lourival, Nicole Sabrine" w:date="2025-05-20T15:27:00Z" w16du:dateUtc="2025-05-20T18:27:00Z">
        <w:r w:rsidDel="00057C2B">
          <w:rPr>
            <w:webHidden/>
          </w:rPr>
          <w:delText>13</w:delText>
        </w:r>
      </w:del>
      <w:r>
        <w:rPr>
          <w:webHidden/>
        </w:rPr>
        <w:fldChar w:fldCharType="end"/>
      </w:r>
      <w:r>
        <w:fldChar w:fldCharType="end"/>
      </w:r>
    </w:p>
    <w:p w14:paraId="70BD3EF4" w14:textId="06207F19" w:rsidR="00BF5327" w:rsidRDefault="00BF5327">
      <w:pPr>
        <w:pStyle w:val="Sumrio2"/>
        <w:rPr>
          <w:rFonts w:asciiTheme="minorHAnsi" w:eastAsiaTheme="minorEastAsia" w:hAnsiTheme="minorHAnsi" w:cstheme="minorBidi"/>
          <w:noProof/>
          <w:kern w:val="2"/>
          <w:szCs w:val="24"/>
          <w:lang w:val="en-US"/>
          <w14:ligatures w14:val="standardContextual"/>
        </w:rPr>
      </w:pPr>
      <w:r>
        <w:fldChar w:fldCharType="begin"/>
      </w:r>
      <w:r>
        <w:instrText>HYPERLINK \l "_Toc174946215"</w:instrText>
      </w:r>
      <w:r>
        <w:fldChar w:fldCharType="separate"/>
      </w:r>
      <w:r w:rsidRPr="00E15ABB">
        <w:rPr>
          <w:rStyle w:val="Hyperlink"/>
          <w:noProof/>
        </w:rPr>
        <w:t>4.1 Relação de Dados de Clientes Disponíveis</w:t>
      </w:r>
      <w:r>
        <w:rPr>
          <w:noProof/>
          <w:webHidden/>
        </w:rPr>
        <w:tab/>
      </w:r>
      <w:r>
        <w:rPr>
          <w:noProof/>
          <w:webHidden/>
        </w:rPr>
        <w:fldChar w:fldCharType="begin"/>
      </w:r>
      <w:r>
        <w:rPr>
          <w:noProof/>
          <w:webHidden/>
        </w:rPr>
        <w:instrText xml:space="preserve"> PAGEREF _Toc174946215 \h </w:instrText>
      </w:r>
      <w:r>
        <w:rPr>
          <w:noProof/>
          <w:webHidden/>
        </w:rPr>
      </w:r>
      <w:r>
        <w:rPr>
          <w:noProof/>
          <w:webHidden/>
        </w:rPr>
        <w:fldChar w:fldCharType="separate"/>
      </w:r>
      <w:ins w:id="45" w:author="de Bastos Lourival, Nicole Sabrine" w:date="2025-05-20T15:27:00Z" w16du:dateUtc="2025-05-20T18:27:00Z">
        <w:r w:rsidR="00057C2B">
          <w:rPr>
            <w:noProof/>
            <w:webHidden/>
          </w:rPr>
          <w:t>16</w:t>
        </w:r>
      </w:ins>
      <w:del w:id="46" w:author="de Bastos Lourival, Nicole Sabrine" w:date="2025-05-20T15:27:00Z" w16du:dateUtc="2025-05-20T18:27:00Z">
        <w:r w:rsidDel="00057C2B">
          <w:rPr>
            <w:noProof/>
            <w:webHidden/>
          </w:rPr>
          <w:delText>13</w:delText>
        </w:r>
      </w:del>
      <w:r>
        <w:rPr>
          <w:noProof/>
          <w:webHidden/>
        </w:rPr>
        <w:fldChar w:fldCharType="end"/>
      </w:r>
      <w:r>
        <w:fldChar w:fldCharType="end"/>
      </w:r>
    </w:p>
    <w:p w14:paraId="27250ADB" w14:textId="27B884C7" w:rsidR="00BF5327" w:rsidRDefault="00BF5327">
      <w:pPr>
        <w:pStyle w:val="Sumrio2"/>
        <w:rPr>
          <w:rFonts w:asciiTheme="minorHAnsi" w:eastAsiaTheme="minorEastAsia" w:hAnsiTheme="minorHAnsi" w:cstheme="minorBidi"/>
          <w:noProof/>
          <w:kern w:val="2"/>
          <w:szCs w:val="24"/>
          <w:lang w:val="en-US"/>
          <w14:ligatures w14:val="standardContextual"/>
        </w:rPr>
      </w:pPr>
      <w:r>
        <w:fldChar w:fldCharType="begin"/>
      </w:r>
      <w:r>
        <w:instrText>HYPERLINK \l "_Toc174946216"</w:instrText>
      </w:r>
      <w:r>
        <w:fldChar w:fldCharType="separate"/>
      </w:r>
      <w:r w:rsidRPr="00E15ABB">
        <w:rPr>
          <w:rStyle w:val="Hyperlink"/>
          <w:noProof/>
        </w:rPr>
        <w:t>4.1 Definição de Dados para Anonimização</w:t>
      </w:r>
      <w:r>
        <w:rPr>
          <w:noProof/>
          <w:webHidden/>
        </w:rPr>
        <w:tab/>
      </w:r>
      <w:r>
        <w:rPr>
          <w:noProof/>
          <w:webHidden/>
        </w:rPr>
        <w:fldChar w:fldCharType="begin"/>
      </w:r>
      <w:r>
        <w:rPr>
          <w:noProof/>
          <w:webHidden/>
        </w:rPr>
        <w:instrText xml:space="preserve"> PAGEREF _Toc174946216 \h </w:instrText>
      </w:r>
      <w:r>
        <w:rPr>
          <w:noProof/>
          <w:webHidden/>
        </w:rPr>
      </w:r>
      <w:r>
        <w:rPr>
          <w:noProof/>
          <w:webHidden/>
        </w:rPr>
        <w:fldChar w:fldCharType="separate"/>
      </w:r>
      <w:ins w:id="47" w:author="de Bastos Lourival, Nicole Sabrine" w:date="2025-05-20T15:27:00Z" w16du:dateUtc="2025-05-20T18:27:00Z">
        <w:r w:rsidR="00057C2B">
          <w:rPr>
            <w:noProof/>
            <w:webHidden/>
          </w:rPr>
          <w:t>17</w:t>
        </w:r>
      </w:ins>
      <w:del w:id="48" w:author="de Bastos Lourival, Nicole Sabrine" w:date="2025-05-20T15:27:00Z" w16du:dateUtc="2025-05-20T18:27:00Z">
        <w:r w:rsidDel="00057C2B">
          <w:rPr>
            <w:noProof/>
            <w:webHidden/>
          </w:rPr>
          <w:delText>13</w:delText>
        </w:r>
      </w:del>
      <w:r>
        <w:rPr>
          <w:noProof/>
          <w:webHidden/>
        </w:rPr>
        <w:fldChar w:fldCharType="end"/>
      </w:r>
      <w:r>
        <w:fldChar w:fldCharType="end"/>
      </w:r>
    </w:p>
    <w:p w14:paraId="531E42E8" w14:textId="6CCA7D96" w:rsidR="00BF5327" w:rsidRDefault="00BF5327">
      <w:pPr>
        <w:pStyle w:val="Sumrio1"/>
        <w:rPr>
          <w:rFonts w:asciiTheme="minorHAnsi" w:eastAsiaTheme="minorEastAsia" w:hAnsiTheme="minorHAnsi" w:cstheme="minorBidi"/>
          <w:caps w:val="0"/>
          <w:kern w:val="2"/>
          <w:szCs w:val="24"/>
          <w:lang w:val="en-US"/>
          <w14:ligatures w14:val="standardContextual"/>
        </w:rPr>
      </w:pPr>
      <w:r>
        <w:fldChar w:fldCharType="begin"/>
      </w:r>
      <w:r>
        <w:instrText>HYPERLINK \l "_Toc174946217"</w:instrText>
      </w:r>
      <w:r>
        <w:fldChar w:fldCharType="separate"/>
      </w:r>
      <w:r w:rsidRPr="00E15ABB">
        <w:rPr>
          <w:rStyle w:val="Hyperlink"/>
        </w:rPr>
        <w:t>REFERÊNCIAS</w:t>
      </w:r>
      <w:r>
        <w:rPr>
          <w:webHidden/>
        </w:rPr>
        <w:tab/>
      </w:r>
      <w:r>
        <w:rPr>
          <w:webHidden/>
        </w:rPr>
        <w:fldChar w:fldCharType="begin"/>
      </w:r>
      <w:r>
        <w:rPr>
          <w:webHidden/>
        </w:rPr>
        <w:instrText xml:space="preserve"> PAGEREF _Toc174946217 \h </w:instrText>
      </w:r>
      <w:r>
        <w:rPr>
          <w:webHidden/>
        </w:rPr>
      </w:r>
      <w:r>
        <w:rPr>
          <w:webHidden/>
        </w:rPr>
        <w:fldChar w:fldCharType="separate"/>
      </w:r>
      <w:ins w:id="49" w:author="de Bastos Lourival, Nicole Sabrine" w:date="2025-05-20T15:27:00Z" w16du:dateUtc="2025-05-20T18:27:00Z">
        <w:r w:rsidR="00057C2B">
          <w:rPr>
            <w:webHidden/>
          </w:rPr>
          <w:t>18</w:t>
        </w:r>
      </w:ins>
      <w:del w:id="50" w:author="de Bastos Lourival, Nicole Sabrine" w:date="2025-05-20T15:27:00Z" w16du:dateUtc="2025-05-20T18:27:00Z">
        <w:r w:rsidDel="00057C2B">
          <w:rPr>
            <w:webHidden/>
          </w:rPr>
          <w:delText>13</w:delText>
        </w:r>
      </w:del>
      <w:r>
        <w:rPr>
          <w:webHidden/>
        </w:rPr>
        <w:fldChar w:fldCharType="end"/>
      </w:r>
      <w:r>
        <w:fldChar w:fldCharType="end"/>
      </w:r>
    </w:p>
    <w:p w14:paraId="4AF9A5D5" w14:textId="2F40E5A5" w:rsidR="00BF5327" w:rsidRDefault="00BF5327">
      <w:pPr>
        <w:pStyle w:val="Sumrio1"/>
        <w:rPr>
          <w:rFonts w:asciiTheme="minorHAnsi" w:eastAsiaTheme="minorEastAsia" w:hAnsiTheme="minorHAnsi" w:cstheme="minorBidi"/>
          <w:caps w:val="0"/>
          <w:kern w:val="2"/>
          <w:szCs w:val="24"/>
          <w:lang w:val="en-US"/>
          <w14:ligatures w14:val="standardContextual"/>
        </w:rPr>
      </w:pPr>
      <w:r>
        <w:fldChar w:fldCharType="begin"/>
      </w:r>
      <w:r>
        <w:instrText>HYPERLINK \l "_Toc174946218"</w:instrText>
      </w:r>
      <w:r>
        <w:fldChar w:fldCharType="separate"/>
      </w:r>
      <w:r w:rsidRPr="00E15ABB">
        <w:rPr>
          <w:rStyle w:val="Hyperlink"/>
        </w:rPr>
        <w:t>GLOSSÁRIO</w:t>
      </w:r>
      <w:r>
        <w:rPr>
          <w:webHidden/>
        </w:rPr>
        <w:tab/>
      </w:r>
      <w:r>
        <w:rPr>
          <w:webHidden/>
        </w:rPr>
        <w:fldChar w:fldCharType="begin"/>
      </w:r>
      <w:r>
        <w:rPr>
          <w:webHidden/>
        </w:rPr>
        <w:instrText xml:space="preserve"> PAGEREF _Toc174946218 \h </w:instrText>
      </w:r>
      <w:r>
        <w:rPr>
          <w:webHidden/>
        </w:rPr>
      </w:r>
      <w:r>
        <w:rPr>
          <w:webHidden/>
        </w:rPr>
        <w:fldChar w:fldCharType="separate"/>
      </w:r>
      <w:ins w:id="51" w:author="de Bastos Lourival, Nicole Sabrine" w:date="2025-05-20T15:27:00Z" w16du:dateUtc="2025-05-20T18:27:00Z">
        <w:r w:rsidR="00057C2B">
          <w:rPr>
            <w:webHidden/>
          </w:rPr>
          <w:t>18</w:t>
        </w:r>
      </w:ins>
      <w:del w:id="52" w:author="de Bastos Lourival, Nicole Sabrine" w:date="2025-05-20T15:27:00Z" w16du:dateUtc="2025-05-20T18:27:00Z">
        <w:r w:rsidDel="00057C2B">
          <w:rPr>
            <w:webHidden/>
          </w:rPr>
          <w:delText>14</w:delText>
        </w:r>
      </w:del>
      <w:r>
        <w:rPr>
          <w:webHidden/>
        </w:rPr>
        <w:fldChar w:fldCharType="end"/>
      </w:r>
      <w:r>
        <w:fldChar w:fldCharType="end"/>
      </w:r>
    </w:p>
    <w:p w14:paraId="5CDA8CF9" w14:textId="665BB744" w:rsidR="00987BE0" w:rsidRDefault="00987BE0" w:rsidP="00987BE0">
      <w:r>
        <w:fldChar w:fldCharType="end"/>
      </w:r>
    </w:p>
    <w:p w14:paraId="475F19B4" w14:textId="77777777" w:rsidR="00A36C8B" w:rsidRDefault="00A36C8B" w:rsidP="00591097">
      <w:pPr>
        <w:pStyle w:val="Ttulo-Sumrios"/>
      </w:pPr>
      <w:r>
        <w:t xml:space="preserve"> </w:t>
      </w:r>
    </w:p>
    <w:p w14:paraId="2669E1CA" w14:textId="77777777" w:rsidR="00AB2BE5" w:rsidRDefault="00AB2BE5">
      <w:pPr>
        <w:spacing w:after="160" w:line="259" w:lineRule="auto"/>
        <w:ind w:firstLine="0"/>
        <w:jc w:val="left"/>
        <w:rPr>
          <w:rFonts w:cs="Arial"/>
          <w:lang w:eastAsia="ar-SA"/>
        </w:rPr>
      </w:pPr>
      <w:r>
        <w:rPr>
          <w:rFonts w:cs="Arial"/>
        </w:rPr>
        <w:br w:type="page"/>
      </w:r>
    </w:p>
    <w:p w14:paraId="6E9B8BAB" w14:textId="6A1D4013" w:rsidR="000F0E4E" w:rsidRPr="00C73210" w:rsidDel="00D038DC" w:rsidRDefault="00F878D3" w:rsidP="00C73210">
      <w:pPr>
        <w:pStyle w:val="Ttulo1"/>
        <w:rPr>
          <w:del w:id="53" w:author="de Bastos Lourival, Nicole Sabrine" w:date="2025-05-19T13:38:00Z" w16du:dateUtc="2025-05-19T16:38:00Z"/>
        </w:rPr>
      </w:pPr>
      <w:bookmarkStart w:id="54" w:name="_Toc174946204"/>
      <w:del w:id="55" w:author="de Bastos Lourival, Nicole Sabrine" w:date="2025-05-19T13:38:00Z" w16du:dateUtc="2025-05-19T16:38:00Z">
        <w:r w:rsidRPr="00BC3392" w:rsidDel="00D038DC">
          <w:rPr>
            <w:rStyle w:val="Forte"/>
            <w:b/>
          </w:rPr>
          <w:lastRenderedPageBreak/>
          <w:delText>Potencializando o desempenho com NoSQL</w:delText>
        </w:r>
        <w:bookmarkEnd w:id="54"/>
        <w:r w:rsidR="00BC3392" w:rsidRPr="00BC3392" w:rsidDel="00D038DC">
          <w:delText xml:space="preserve"> </w:delText>
        </w:r>
      </w:del>
    </w:p>
    <w:p w14:paraId="4707BC3A" w14:textId="0B2D790B" w:rsidR="00987BE0" w:rsidRPr="00A36C8B" w:rsidDel="00D038DC" w:rsidRDefault="00C73210" w:rsidP="00A36C8B">
      <w:pPr>
        <w:pStyle w:val="Ttulo1"/>
        <w:rPr>
          <w:del w:id="56" w:author="de Bastos Lourival, Nicole Sabrine" w:date="2025-05-19T13:38:00Z" w16du:dateUtc="2025-05-19T16:38:00Z"/>
        </w:rPr>
      </w:pPr>
      <w:bookmarkStart w:id="57" w:name="_Toc174946205"/>
      <w:del w:id="58" w:author="de Bastos Lourival, Nicole Sabrine" w:date="2025-05-19T13:38:00Z" w16du:dateUtc="2025-05-19T16:38:00Z">
        <w:r w:rsidDel="00D038DC">
          <w:delText>1</w:delText>
        </w:r>
        <w:r w:rsidR="00A36C8B" w:rsidDel="00D038DC">
          <w:delText xml:space="preserve"> </w:delText>
        </w:r>
        <w:r w:rsidR="00BC3392" w:rsidDel="00D038DC">
          <w:delText>iN</w:delText>
        </w:r>
        <w:r w:rsidR="00A466EE" w:rsidDel="00D038DC">
          <w:delText>S</w:delText>
        </w:r>
        <w:r w:rsidR="00BC3392" w:rsidDel="00D038DC">
          <w:delText>TRUÇÕES PARA USO DO TEMPLATE</w:delText>
        </w:r>
        <w:bookmarkEnd w:id="57"/>
      </w:del>
    </w:p>
    <w:p w14:paraId="0ECCDF9B" w14:textId="6B346AB2" w:rsidR="00987BE0" w:rsidRPr="000F0E4E" w:rsidDel="00D038DC" w:rsidRDefault="00A36C8B" w:rsidP="00F643C9">
      <w:pPr>
        <w:pStyle w:val="Ttulo2"/>
        <w:rPr>
          <w:del w:id="59" w:author="de Bastos Lourival, Nicole Sabrine" w:date="2025-05-19T13:38:00Z" w16du:dateUtc="2025-05-19T16:38:00Z"/>
        </w:rPr>
      </w:pPr>
      <w:bookmarkStart w:id="60" w:name="_Toc174946206"/>
      <w:del w:id="61" w:author="de Bastos Lourival, Nicole Sabrine" w:date="2025-05-19T13:38:00Z" w16du:dateUtc="2025-05-19T16:38:00Z">
        <w:r w:rsidDel="00D038DC">
          <w:delText xml:space="preserve">1.1 </w:delText>
        </w:r>
        <w:r w:rsidR="00C45868" w:rsidDel="00D038DC">
          <w:delText>Template</w:delText>
        </w:r>
        <w:bookmarkEnd w:id="60"/>
      </w:del>
    </w:p>
    <w:p w14:paraId="0C124A23" w14:textId="52954D9C" w:rsidR="00987BE0" w:rsidDel="00D038DC" w:rsidRDefault="00C45868" w:rsidP="00A36C8B">
      <w:pPr>
        <w:rPr>
          <w:del w:id="62" w:author="de Bastos Lourival, Nicole Sabrine" w:date="2025-05-19T13:38:00Z" w16du:dateUtc="2025-05-19T16:38:00Z"/>
          <w:lang w:val="en-US"/>
        </w:rPr>
      </w:pPr>
      <w:del w:id="63" w:author="de Bastos Lourival, Nicole Sabrine" w:date="2025-05-19T13:38:00Z" w16du:dateUtc="2025-05-19T16:38:00Z">
        <w:r w:rsidRPr="00C45868" w:rsidDel="00D038DC">
          <w:rPr>
            <w:lang w:val="en-US"/>
          </w:rPr>
          <w:delText>Um template é um modelo predefinido que simplifica e padroniza a criação de documentos, páginas da web ou outros elementos de design, permitindo que usuários preencham apenas as partes específicas, economizando tempo e garantindo consistência visual ou estrutural.</w:delText>
        </w:r>
        <w:r w:rsidDel="00D038DC">
          <w:rPr>
            <w:lang w:val="en-US"/>
          </w:rPr>
          <w:delText xml:space="preserve"> </w:delText>
        </w:r>
      </w:del>
    </w:p>
    <w:p w14:paraId="0772D788" w14:textId="3258C063" w:rsidR="00C45868" w:rsidRPr="00C45868" w:rsidDel="00D038DC" w:rsidRDefault="00C45868" w:rsidP="00C45868">
      <w:pPr>
        <w:pStyle w:val="Corpodetexto"/>
        <w:rPr>
          <w:del w:id="64" w:author="de Bastos Lourival, Nicole Sabrine" w:date="2025-05-19T13:38:00Z" w16du:dateUtc="2025-05-19T16:38:00Z"/>
          <w:lang w:val="en-US"/>
        </w:rPr>
      </w:pPr>
      <w:del w:id="65" w:author="de Bastos Lourival, Nicole Sabrine" w:date="2025-05-19T13:38:00Z" w16du:dateUtc="2025-05-19T16:38:00Z">
        <w:r w:rsidDel="00D038DC">
          <w:rPr>
            <w:lang w:val="en-US"/>
          </w:rPr>
          <w:delText xml:space="preserve">Para seu uso leia as instruções </w:delText>
        </w:r>
        <w:r w:rsidR="00781256" w:rsidDel="00D038DC">
          <w:rPr>
            <w:lang w:val="en-US"/>
          </w:rPr>
          <w:delText>nesse e use o template a partir d</w:delText>
        </w:r>
        <w:r w:rsidR="00A466EE" w:rsidDel="00D038DC">
          <w:rPr>
            <w:lang w:val="en-US"/>
          </w:rPr>
          <w:delText xml:space="preserve">a seção </w:delText>
        </w:r>
        <w:r w:rsidR="00781256" w:rsidDel="00D038DC">
          <w:rPr>
            <w:lang w:val="en-US"/>
          </w:rPr>
          <w:delText>2</w:delText>
        </w:r>
      </w:del>
    </w:p>
    <w:p w14:paraId="368FC013" w14:textId="1978DC98" w:rsidR="00C45868" w:rsidRPr="000F0E4E" w:rsidDel="00D038DC" w:rsidRDefault="00C45868" w:rsidP="00C45868">
      <w:pPr>
        <w:pStyle w:val="Ttulo2"/>
        <w:rPr>
          <w:del w:id="66" w:author="de Bastos Lourival, Nicole Sabrine" w:date="2025-05-19T13:38:00Z" w16du:dateUtc="2025-05-19T16:38:00Z"/>
        </w:rPr>
      </w:pPr>
      <w:bookmarkStart w:id="67" w:name="_Toc174946207"/>
      <w:del w:id="68" w:author="de Bastos Lourival, Nicole Sabrine" w:date="2025-05-19T13:38:00Z" w16du:dateUtc="2025-05-19T16:38:00Z">
        <w:r w:rsidDel="00D038DC">
          <w:delText>1.1 Instruções</w:delText>
        </w:r>
        <w:bookmarkEnd w:id="67"/>
      </w:del>
    </w:p>
    <w:p w14:paraId="6DFD3E04" w14:textId="599BF389" w:rsidR="00A466EE" w:rsidDel="00D038DC" w:rsidRDefault="003C1B66" w:rsidP="00781256">
      <w:pPr>
        <w:pStyle w:val="Corpodetexto"/>
        <w:ind w:firstLine="0"/>
        <w:rPr>
          <w:del w:id="69" w:author="de Bastos Lourival, Nicole Sabrine" w:date="2025-05-19T13:38:00Z" w16du:dateUtc="2025-05-19T16:38:00Z"/>
          <w:lang w:val="en-US"/>
        </w:rPr>
      </w:pPr>
      <w:del w:id="70" w:author="de Bastos Lourival, Nicole Sabrine" w:date="2025-05-19T13:38:00Z" w16du:dateUtc="2025-05-19T16:38:00Z">
        <w:r w:rsidRPr="320A890C" w:rsidDel="00D038DC">
          <w:delText xml:space="preserve">O template está dividido por </w:delText>
        </w:r>
        <w:r w:rsidR="00A466EE" w:rsidRPr="320A890C" w:rsidDel="00D038DC">
          <w:delText>seções</w:delText>
        </w:r>
        <w:r w:rsidRPr="320A890C" w:rsidDel="00D038DC">
          <w:delText xml:space="preserve"> que representam pedidos feitos para o PBL. No template iremos encontrar exemplos </w:delText>
        </w:r>
        <w:r w:rsidR="00A466EE" w:rsidRPr="320A890C" w:rsidDel="00D038DC">
          <w:delText xml:space="preserve">ilustrativos </w:delText>
        </w:r>
        <w:r w:rsidRPr="320A890C" w:rsidDel="00D038DC">
          <w:delText>de entregas,</w:delText>
        </w:r>
        <w:r w:rsidR="00A466EE" w:rsidRPr="320A890C" w:rsidDel="00D038DC">
          <w:delText xml:space="preserve"> </w:delText>
        </w:r>
        <w:r w:rsidR="4E1E5963" w:rsidRPr="320A890C" w:rsidDel="00D038DC">
          <w:delText>cujo</w:delText>
        </w:r>
        <w:r w:rsidR="00A466EE" w:rsidRPr="320A890C" w:rsidDel="00D038DC">
          <w:delText xml:space="preserve"> contexto não tem relação ao que está sendo solicitado </w:delText>
        </w:r>
        <w:r w:rsidR="77627E29" w:rsidRPr="320A890C" w:rsidDel="00D038DC">
          <w:delText>n</w:delText>
        </w:r>
        <w:r w:rsidR="00A466EE" w:rsidRPr="320A890C" w:rsidDel="00D038DC">
          <w:delText xml:space="preserve">o </w:delText>
        </w:r>
        <w:r w:rsidR="17766AEA" w:rsidRPr="320A890C" w:rsidDel="00D038DC">
          <w:delText>PBL</w:delText>
        </w:r>
        <w:r w:rsidR="00A466EE" w:rsidRPr="320A890C" w:rsidDel="00D038DC">
          <w:delText xml:space="preserve">. </w:delText>
        </w:r>
        <w:r w:rsidRPr="320A890C" w:rsidDel="00D038DC">
          <w:delText xml:space="preserve"> </w:delText>
        </w:r>
      </w:del>
    </w:p>
    <w:p w14:paraId="69410C48" w14:textId="35CB171D" w:rsidR="00A466EE" w:rsidDel="00D038DC" w:rsidRDefault="00A466EE" w:rsidP="00781256">
      <w:pPr>
        <w:pStyle w:val="Corpodetexto"/>
        <w:ind w:firstLine="0"/>
        <w:rPr>
          <w:del w:id="71" w:author="de Bastos Lourival, Nicole Sabrine" w:date="2025-05-19T13:38:00Z" w16du:dateUtc="2025-05-19T16:38:00Z"/>
          <w:lang w:val="en-US"/>
        </w:rPr>
      </w:pPr>
      <w:del w:id="72" w:author="de Bastos Lourival, Nicole Sabrine" w:date="2025-05-19T13:38:00Z" w16du:dateUtc="2025-05-19T16:38:00Z">
        <w:r w:rsidDel="00D038DC">
          <w:rPr>
            <w:lang w:val="en-US"/>
          </w:rPr>
          <w:delText>Ao usar o template, apague por completo a seção 1 de instruções para que o seu trabalho fique mais organizado.</w:delText>
        </w:r>
      </w:del>
    </w:p>
    <w:p w14:paraId="736CCE5B" w14:textId="21E3C249" w:rsidR="00A466EE" w:rsidDel="00D038DC" w:rsidRDefault="00A466EE" w:rsidP="00781256">
      <w:pPr>
        <w:pStyle w:val="Corpodetexto"/>
        <w:ind w:firstLine="0"/>
        <w:rPr>
          <w:del w:id="73" w:author="de Bastos Lourival, Nicole Sabrine" w:date="2025-05-19T13:38:00Z" w16du:dateUtc="2025-05-19T16:38:00Z"/>
          <w:lang w:val="en-US"/>
        </w:rPr>
      </w:pPr>
      <w:del w:id="74" w:author="de Bastos Lourival, Nicole Sabrine" w:date="2025-05-19T13:38:00Z" w16du:dateUtc="2025-05-19T16:38:00Z">
        <w:r w:rsidDel="00D038DC">
          <w:rPr>
            <w:lang w:val="en-US"/>
          </w:rPr>
          <w:delText>Não se esqueça de salvar o template em .pdf para a entrega.</w:delText>
        </w:r>
      </w:del>
    </w:p>
    <w:p w14:paraId="198CC0EF" w14:textId="6720DF8D" w:rsidR="00A466EE" w:rsidDel="00D038DC" w:rsidRDefault="001A69AD" w:rsidP="001A69AD">
      <w:pPr>
        <w:pStyle w:val="TXTRESUMO"/>
        <w:rPr>
          <w:del w:id="75" w:author="de Bastos Lourival, Nicole Sabrine" w:date="2025-05-19T13:38:00Z" w16du:dateUtc="2025-05-19T16:38:00Z"/>
          <w:lang w:val="en-US"/>
        </w:rPr>
      </w:pPr>
      <w:del w:id="76" w:author="de Bastos Lourival, Nicole Sabrine" w:date="2025-05-19T13:38:00Z" w16du:dateUtc="2025-05-19T16:38:00Z">
        <w:r w:rsidDel="00D038DC">
          <w:rPr>
            <w:lang w:val="en-US"/>
          </w:rPr>
          <w:delText xml:space="preserve">A seguir </w:delText>
        </w:r>
        <w:r w:rsidR="00A466EE" w:rsidDel="00D038DC">
          <w:rPr>
            <w:lang w:val="en-US"/>
          </w:rPr>
          <w:delText xml:space="preserve"> um Quadro Resumo das tarefas</w:delText>
        </w:r>
        <w:r w:rsidDel="00D038DC">
          <w:rPr>
            <w:lang w:val="en-US"/>
          </w:rPr>
          <w:delText>:</w:delText>
        </w:r>
      </w:del>
    </w:p>
    <w:p w14:paraId="066FA7B2" w14:textId="732D209A" w:rsidR="001A69AD" w:rsidDel="00D038DC" w:rsidRDefault="001A69AD" w:rsidP="001A69AD">
      <w:pPr>
        <w:pStyle w:val="TXTRESUMO"/>
        <w:rPr>
          <w:del w:id="77" w:author="de Bastos Lourival, Nicole Sabrine" w:date="2025-05-19T13:38:00Z" w16du:dateUtc="2025-05-19T16:38:00Z"/>
          <w:lang w:val="en-US"/>
        </w:rPr>
      </w:pPr>
    </w:p>
    <w:tbl>
      <w:tblPr>
        <w:tblStyle w:val="Tabelacomgrade"/>
        <w:tblW w:w="0" w:type="auto"/>
        <w:tblLook w:val="04A0" w:firstRow="1" w:lastRow="0" w:firstColumn="1" w:lastColumn="0" w:noHBand="0" w:noVBand="1"/>
      </w:tblPr>
      <w:tblGrid>
        <w:gridCol w:w="9061"/>
      </w:tblGrid>
      <w:tr w:rsidR="001A69AD" w:rsidDel="00D038DC" w14:paraId="73C51F3A" w14:textId="6D5489C0" w:rsidTr="6091B158">
        <w:trPr>
          <w:del w:id="78" w:author="de Bastos Lourival, Nicole Sabrine" w:date="2025-05-19T13:38:00Z"/>
        </w:trPr>
        <w:tc>
          <w:tcPr>
            <w:tcW w:w="9061" w:type="dxa"/>
          </w:tcPr>
          <w:p w14:paraId="41BDC5CC" w14:textId="5429FF42" w:rsidR="00A53080" w:rsidDel="00D038DC" w:rsidRDefault="00FB79E3" w:rsidP="001A69AD">
            <w:pPr>
              <w:pStyle w:val="TXTRESUMO"/>
              <w:rPr>
                <w:del w:id="79" w:author="de Bastos Lourival, Nicole Sabrine" w:date="2025-05-19T13:38:00Z" w16du:dateUtc="2025-05-19T16:38:00Z"/>
                <w:lang w:val="en-US"/>
              </w:rPr>
            </w:pPr>
            <w:del w:id="80" w:author="de Bastos Lourival, Nicole Sabrine" w:date="2025-05-19T13:38:00Z" w16du:dateUtc="2025-05-19T16:38:00Z">
              <w:r w:rsidDel="00D038DC">
                <w:rPr>
                  <w:lang w:val="en-US"/>
                </w:rPr>
                <w:delText>Solicitação</w:delText>
              </w:r>
              <w:r w:rsidR="00A53080" w:rsidDel="00D038DC">
                <w:rPr>
                  <w:lang w:val="en-US"/>
                </w:rPr>
                <w:delText xml:space="preserve">. </w:delText>
              </w:r>
            </w:del>
          </w:p>
          <w:p w14:paraId="651FACAF" w14:textId="3F808A2A" w:rsidR="00A53080" w:rsidRPr="00A53080" w:rsidDel="00D038DC" w:rsidRDefault="00FB79E3" w:rsidP="00A53080">
            <w:pPr>
              <w:pStyle w:val="PargrafodaLista"/>
              <w:numPr>
                <w:ilvl w:val="0"/>
                <w:numId w:val="15"/>
              </w:numPr>
              <w:spacing w:after="0" w:line="240" w:lineRule="auto"/>
              <w:contextualSpacing/>
              <w:jc w:val="left"/>
              <w:rPr>
                <w:del w:id="81" w:author="de Bastos Lourival, Nicole Sabrine" w:date="2025-05-19T13:38:00Z" w16du:dateUtc="2025-05-19T16:38:00Z"/>
                <w:szCs w:val="24"/>
              </w:rPr>
            </w:pPr>
            <w:del w:id="82" w:author="de Bastos Lourival, Nicole Sabrine" w:date="2025-05-19T13:38:00Z" w16du:dateUtc="2025-05-19T16:38:00Z">
              <w:r w:rsidDel="00D038DC">
                <w:rPr>
                  <w:szCs w:val="24"/>
                </w:rPr>
                <w:delText xml:space="preserve">Um roteiro de trabalho para a empresa Melhores Compras se adequar a LGPD </w:delText>
              </w:r>
              <w:r w:rsidR="00A53080" w:rsidRPr="00A53080" w:rsidDel="00D038DC">
                <w:rPr>
                  <w:szCs w:val="24"/>
                </w:rPr>
                <w:delText>.</w:delText>
              </w:r>
            </w:del>
          </w:p>
          <w:p w14:paraId="005580F4" w14:textId="41413D95" w:rsidR="00A53080" w:rsidDel="00D038DC" w:rsidRDefault="00A53080" w:rsidP="001A69AD">
            <w:pPr>
              <w:pStyle w:val="TXTRESUMO"/>
              <w:rPr>
                <w:del w:id="83" w:author="de Bastos Lourival, Nicole Sabrine" w:date="2025-05-19T13:38:00Z" w16du:dateUtc="2025-05-19T16:38:00Z"/>
                <w:lang w:val="en-US"/>
              </w:rPr>
            </w:pPr>
          </w:p>
          <w:p w14:paraId="72B48283" w14:textId="174B4C64" w:rsidR="003B1892" w:rsidDel="00D038DC" w:rsidRDefault="00A53080" w:rsidP="001A69AD">
            <w:pPr>
              <w:pStyle w:val="TXTRESUMO"/>
              <w:rPr>
                <w:del w:id="84" w:author="de Bastos Lourival, Nicole Sabrine" w:date="2025-05-19T13:38:00Z" w16du:dateUtc="2025-05-19T16:38:00Z"/>
                <w:lang w:val="en-US"/>
              </w:rPr>
            </w:pPr>
            <w:del w:id="85" w:author="de Bastos Lourival, Nicole Sabrine" w:date="2025-05-19T13:38:00Z" w16du:dateUtc="2025-05-19T16:38:00Z">
              <w:r w:rsidDel="00D038DC">
                <w:rPr>
                  <w:lang w:val="en-US"/>
                </w:rPr>
                <w:delText>A partir deles desenvolva os passos:</w:delText>
              </w:r>
            </w:del>
          </w:p>
          <w:p w14:paraId="56019158" w14:textId="54D0C5D0" w:rsidR="00A53080" w:rsidDel="00D038DC" w:rsidRDefault="00A53080" w:rsidP="00A53080">
            <w:pPr>
              <w:pStyle w:val="NormalWeb"/>
              <w:numPr>
                <w:ilvl w:val="0"/>
                <w:numId w:val="13"/>
              </w:numPr>
              <w:rPr>
                <w:del w:id="86" w:author="de Bastos Lourival, Nicole Sabrine" w:date="2025-05-19T13:38:00Z" w16du:dateUtc="2025-05-19T16:38:00Z"/>
                <w:rFonts w:ascii="Arial" w:hAnsi="Arial" w:cs="Arial"/>
              </w:rPr>
            </w:pPr>
            <w:bookmarkStart w:id="87" w:name="_Hlk174944666"/>
            <w:del w:id="88" w:author="de Bastos Lourival, Nicole Sabrine" w:date="2025-05-19T13:38:00Z" w16du:dateUtc="2025-05-19T16:38:00Z">
              <w:r w:rsidRPr="00A53080" w:rsidDel="00D038DC">
                <w:rPr>
                  <w:rFonts w:ascii="Arial" w:hAnsi="Arial" w:cs="Arial"/>
                </w:rPr>
                <w:delText xml:space="preserve">Contextualização do </w:delText>
              </w:r>
              <w:r w:rsidR="00FB79E3" w:rsidDel="00D038DC">
                <w:rPr>
                  <w:rFonts w:ascii="Arial" w:hAnsi="Arial" w:cs="Arial"/>
                </w:rPr>
                <w:delText>papel da TI em relação à LGPD</w:delText>
              </w:r>
            </w:del>
          </w:p>
          <w:bookmarkEnd w:id="87"/>
          <w:p w14:paraId="6E66A7C4" w14:textId="50646128" w:rsidR="00FB79E3" w:rsidDel="00D038DC" w:rsidRDefault="00FB79E3" w:rsidP="00FB79E3">
            <w:pPr>
              <w:pStyle w:val="NormalWeb"/>
              <w:numPr>
                <w:ilvl w:val="1"/>
                <w:numId w:val="13"/>
              </w:numPr>
              <w:rPr>
                <w:del w:id="89" w:author="de Bastos Lourival, Nicole Sabrine" w:date="2025-05-19T13:38:00Z" w16du:dateUtc="2025-05-19T16:38:00Z"/>
                <w:rFonts w:ascii="Arial" w:hAnsi="Arial" w:cs="Arial"/>
              </w:rPr>
            </w:pPr>
            <w:del w:id="90" w:author="de Bastos Lourival, Nicole Sabrine" w:date="2025-05-19T13:38:00Z" w16du:dateUtc="2025-05-19T16:38:00Z">
              <w:r w:rsidDel="00D038DC">
                <w:rPr>
                  <w:rFonts w:ascii="Arial" w:hAnsi="Arial" w:cs="Arial"/>
                </w:rPr>
                <w:delText>Frente as tarefas diárias da própria TI</w:delText>
              </w:r>
            </w:del>
          </w:p>
          <w:p w14:paraId="0B9004CA" w14:textId="57062875" w:rsidR="00FB79E3" w:rsidRPr="00A53080" w:rsidDel="00D038DC" w:rsidRDefault="00FB79E3" w:rsidP="00FB79E3">
            <w:pPr>
              <w:pStyle w:val="NormalWeb"/>
              <w:numPr>
                <w:ilvl w:val="1"/>
                <w:numId w:val="13"/>
              </w:numPr>
              <w:rPr>
                <w:del w:id="91" w:author="de Bastos Lourival, Nicole Sabrine" w:date="2025-05-19T13:38:00Z" w16du:dateUtc="2025-05-19T16:38:00Z"/>
                <w:rFonts w:ascii="Arial" w:hAnsi="Arial" w:cs="Arial"/>
              </w:rPr>
            </w:pPr>
            <w:del w:id="92" w:author="de Bastos Lourival, Nicole Sabrine" w:date="2025-05-19T13:38:00Z" w16du:dateUtc="2025-05-19T16:38:00Z">
              <w:r w:rsidDel="00D038DC">
                <w:rPr>
                  <w:rFonts w:ascii="Arial" w:hAnsi="Arial" w:cs="Arial"/>
                </w:rPr>
                <w:delText>Frente à plataforma de eCommerce</w:delText>
              </w:r>
            </w:del>
          </w:p>
          <w:p w14:paraId="1531BC6E" w14:textId="315D2900" w:rsidR="00A53080" w:rsidRPr="00A53080" w:rsidDel="00D038DC" w:rsidRDefault="00FB79E3" w:rsidP="00A53080">
            <w:pPr>
              <w:pStyle w:val="NormalWeb"/>
              <w:numPr>
                <w:ilvl w:val="0"/>
                <w:numId w:val="13"/>
              </w:numPr>
              <w:rPr>
                <w:del w:id="93" w:author="de Bastos Lourival, Nicole Sabrine" w:date="2025-05-19T13:38:00Z" w16du:dateUtc="2025-05-19T16:38:00Z"/>
                <w:rFonts w:ascii="Arial" w:hAnsi="Arial" w:cs="Arial"/>
              </w:rPr>
            </w:pPr>
            <w:del w:id="94" w:author="de Bastos Lourival, Nicole Sabrine" w:date="2025-05-19T13:38:00Z" w16du:dateUtc="2025-05-19T16:38:00Z">
              <w:r w:rsidDel="00D038DC">
                <w:rPr>
                  <w:rFonts w:ascii="Arial" w:hAnsi="Arial" w:cs="Arial"/>
                </w:rPr>
                <w:delText>Recomendações de proteção aos dados</w:delText>
              </w:r>
            </w:del>
          </w:p>
          <w:p w14:paraId="30168B2C" w14:textId="76A91916" w:rsidR="00A53080" w:rsidRPr="00A53080" w:rsidDel="00D038DC" w:rsidRDefault="00FB79E3" w:rsidP="00A53080">
            <w:pPr>
              <w:pStyle w:val="NormalWeb"/>
              <w:numPr>
                <w:ilvl w:val="1"/>
                <w:numId w:val="13"/>
              </w:numPr>
              <w:rPr>
                <w:del w:id="95" w:author="de Bastos Lourival, Nicole Sabrine" w:date="2025-05-19T13:38:00Z" w16du:dateUtc="2025-05-19T16:38:00Z"/>
                <w:rFonts w:ascii="Arial" w:hAnsi="Arial" w:cs="Arial"/>
              </w:rPr>
            </w:pPr>
            <w:del w:id="96" w:author="de Bastos Lourival, Nicole Sabrine" w:date="2025-05-19T13:38:00Z" w16du:dateUtc="2025-05-19T16:38:00Z">
              <w:r w:rsidDel="00D038DC">
                <w:rPr>
                  <w:rFonts w:ascii="Arial" w:hAnsi="Arial" w:cs="Arial"/>
                </w:rPr>
                <w:delText>Destacar no mínimo duas recomendações</w:delText>
              </w:r>
            </w:del>
          </w:p>
          <w:p w14:paraId="6BE5EE33" w14:textId="02E95F47" w:rsidR="00A53080" w:rsidDel="00D038DC" w:rsidRDefault="00FB79E3" w:rsidP="00A53080">
            <w:pPr>
              <w:pStyle w:val="NormalWeb"/>
              <w:numPr>
                <w:ilvl w:val="1"/>
                <w:numId w:val="13"/>
              </w:numPr>
              <w:rPr>
                <w:del w:id="97" w:author="de Bastos Lourival, Nicole Sabrine" w:date="2025-05-19T13:38:00Z" w16du:dateUtc="2025-05-19T16:38:00Z"/>
                <w:rFonts w:ascii="Arial" w:hAnsi="Arial" w:cs="Arial"/>
              </w:rPr>
            </w:pPr>
            <w:del w:id="98" w:author="de Bastos Lourival, Nicole Sabrine" w:date="2025-05-19T13:38:00Z" w16du:dateUtc="2025-05-19T16:38:00Z">
              <w:r w:rsidDel="00D038DC">
                <w:rPr>
                  <w:rFonts w:ascii="Arial" w:hAnsi="Arial" w:cs="Arial"/>
                </w:rPr>
                <w:delText>Descrever o benefício de cada recomendação</w:delText>
              </w:r>
            </w:del>
          </w:p>
          <w:p w14:paraId="6EF004D9" w14:textId="614A1EAD" w:rsidR="00A53080" w:rsidRPr="00A53080" w:rsidDel="00D038DC" w:rsidRDefault="00FB79E3" w:rsidP="00A53080">
            <w:pPr>
              <w:pStyle w:val="NormalWeb"/>
              <w:numPr>
                <w:ilvl w:val="0"/>
                <w:numId w:val="13"/>
              </w:numPr>
              <w:rPr>
                <w:del w:id="99" w:author="de Bastos Lourival, Nicole Sabrine" w:date="2025-05-19T13:38:00Z" w16du:dateUtc="2025-05-19T16:38:00Z"/>
                <w:rFonts w:ascii="Arial" w:hAnsi="Arial" w:cs="Arial"/>
              </w:rPr>
            </w:pPr>
            <w:del w:id="100" w:author="de Bastos Lourival, Nicole Sabrine" w:date="2025-05-19T13:38:00Z" w16du:dateUtc="2025-05-19T16:38:00Z">
              <w:r w:rsidDel="00D038DC">
                <w:rPr>
                  <w:rFonts w:ascii="Arial" w:hAnsi="Arial" w:cs="Arial"/>
                </w:rPr>
                <w:delText>Anonimização</w:delText>
              </w:r>
            </w:del>
          </w:p>
          <w:p w14:paraId="08F6EF72" w14:textId="3890DB3F" w:rsidR="00A53080" w:rsidRPr="00A53080" w:rsidDel="00D038DC" w:rsidRDefault="001C1934" w:rsidP="00A53080">
            <w:pPr>
              <w:pStyle w:val="NormalWeb"/>
              <w:numPr>
                <w:ilvl w:val="1"/>
                <w:numId w:val="13"/>
              </w:numPr>
              <w:rPr>
                <w:del w:id="101" w:author="de Bastos Lourival, Nicole Sabrine" w:date="2025-05-19T13:38:00Z" w16du:dateUtc="2025-05-19T16:38:00Z"/>
                <w:rFonts w:ascii="Arial" w:hAnsi="Arial" w:cs="Arial"/>
              </w:rPr>
            </w:pPr>
            <w:del w:id="102" w:author="de Bastos Lourival, Nicole Sabrine" w:date="2025-05-19T13:38:00Z" w16du:dateUtc="2025-05-19T16:38:00Z">
              <w:r w:rsidDel="00D038DC">
                <w:rPr>
                  <w:rFonts w:ascii="Arial" w:hAnsi="Arial" w:cs="Arial"/>
                </w:rPr>
                <w:delText xml:space="preserve">Relacionar todos os dados de clientes disponíveis </w:delText>
              </w:r>
            </w:del>
          </w:p>
          <w:p w14:paraId="044CB093" w14:textId="002197D6" w:rsidR="00A53080" w:rsidRPr="00A53080" w:rsidDel="00D038DC" w:rsidRDefault="001C1934" w:rsidP="00A53080">
            <w:pPr>
              <w:pStyle w:val="NormalWeb"/>
              <w:numPr>
                <w:ilvl w:val="1"/>
                <w:numId w:val="13"/>
              </w:numPr>
              <w:rPr>
                <w:del w:id="103" w:author="de Bastos Lourival, Nicole Sabrine" w:date="2025-05-19T13:38:00Z" w16du:dateUtc="2025-05-19T16:38:00Z"/>
                <w:rFonts w:ascii="Arial" w:hAnsi="Arial" w:cs="Arial"/>
              </w:rPr>
            </w:pPr>
            <w:del w:id="104" w:author="de Bastos Lourival, Nicole Sabrine" w:date="2025-05-19T13:38:00Z" w16du:dateUtc="2025-05-19T16:38:00Z">
              <w:r w:rsidDel="00D038DC">
                <w:rPr>
                  <w:rFonts w:ascii="Arial" w:hAnsi="Arial" w:cs="Arial"/>
                </w:rPr>
                <w:delText>Definir dois dados para serem anonimizados</w:delText>
              </w:r>
            </w:del>
          </w:p>
          <w:p w14:paraId="60E607C6" w14:textId="2D2130A9" w:rsidR="001A69AD" w:rsidRPr="001C1934" w:rsidDel="00D038DC" w:rsidRDefault="001C1934" w:rsidP="001C1934">
            <w:pPr>
              <w:pStyle w:val="NormalWeb"/>
              <w:numPr>
                <w:ilvl w:val="1"/>
                <w:numId w:val="13"/>
              </w:numPr>
              <w:rPr>
                <w:del w:id="105" w:author="de Bastos Lourival, Nicole Sabrine" w:date="2025-05-19T13:38:00Z" w16du:dateUtc="2025-05-19T16:38:00Z"/>
                <w:rFonts w:ascii="Arial" w:hAnsi="Arial" w:cs="Arial"/>
              </w:rPr>
            </w:pPr>
            <w:del w:id="106" w:author="de Bastos Lourival, Nicole Sabrine" w:date="2025-05-19T13:38:00Z" w16du:dateUtc="2025-05-19T16:38:00Z">
              <w:r w:rsidDel="00D038DC">
                <w:rPr>
                  <w:rFonts w:ascii="Arial" w:hAnsi="Arial" w:cs="Arial"/>
                </w:rPr>
                <w:lastRenderedPageBreak/>
                <w:delText>Justificar as escolha</w:delText>
              </w:r>
            </w:del>
          </w:p>
        </w:tc>
      </w:tr>
    </w:tbl>
    <w:p w14:paraId="1BBC3BE9" w14:textId="6B772572" w:rsidR="00670DC9" w:rsidDel="00D038DC" w:rsidRDefault="00670DC9" w:rsidP="00670DC9">
      <w:pPr>
        <w:pStyle w:val="Legenda"/>
        <w:rPr>
          <w:del w:id="107" w:author="de Bastos Lourival, Nicole Sabrine" w:date="2025-05-19T13:38:00Z" w16du:dateUtc="2025-05-19T16:38:00Z"/>
        </w:rPr>
      </w:pPr>
      <w:bookmarkStart w:id="108" w:name="_Toc456087166"/>
      <w:bookmarkStart w:id="109" w:name="_Toc169645325"/>
      <w:del w:id="110" w:author="de Bastos Lourival, Nicole Sabrine" w:date="2025-05-19T13:38:00Z" w16du:dateUtc="2025-05-19T16:38:00Z">
        <w:r w:rsidDel="00D038DC">
          <w:lastRenderedPageBreak/>
          <w:delText xml:space="preserve">Quadro </w:delText>
        </w:r>
        <w:r w:rsidDel="00D038DC">
          <w:rPr>
            <w:bCs w:val="0"/>
          </w:rPr>
          <w:fldChar w:fldCharType="begin"/>
        </w:r>
        <w:r w:rsidDel="00D038DC">
          <w:delInstrText xml:space="preserve"> SEQ Quadro \* ARABIC </w:delInstrText>
        </w:r>
        <w:r w:rsidDel="00D038DC">
          <w:rPr>
            <w:bCs w:val="0"/>
          </w:rPr>
          <w:fldChar w:fldCharType="separate"/>
        </w:r>
        <w:r w:rsidDel="00D038DC">
          <w:rPr>
            <w:noProof/>
          </w:rPr>
          <w:delText>1</w:delText>
        </w:r>
        <w:r w:rsidDel="00D038DC">
          <w:rPr>
            <w:bCs w:val="0"/>
            <w:noProof/>
          </w:rPr>
          <w:fldChar w:fldCharType="end"/>
        </w:r>
        <w:r w:rsidRPr="00390223" w:rsidDel="00D038DC">
          <w:delText xml:space="preserve"> –</w:delText>
        </w:r>
        <w:bookmarkEnd w:id="108"/>
        <w:r w:rsidRPr="00670DC9" w:rsidDel="00D038DC">
          <w:delText xml:space="preserve"> Quadro resumo das tarefas do PBL</w:delText>
        </w:r>
        <w:bookmarkEnd w:id="109"/>
      </w:del>
    </w:p>
    <w:p w14:paraId="3127A00A" w14:textId="4E3891D4" w:rsidR="001A69AD" w:rsidDel="00D038DC" w:rsidRDefault="001A69AD" w:rsidP="001A69AD">
      <w:pPr>
        <w:pStyle w:val="Legenda"/>
        <w:rPr>
          <w:del w:id="111" w:author="de Bastos Lourival, Nicole Sabrine" w:date="2025-05-19T13:38:00Z" w16du:dateUtc="2025-05-19T16:38:00Z"/>
        </w:rPr>
      </w:pPr>
      <w:del w:id="112" w:author="de Bastos Lourival, Nicole Sabrine" w:date="2025-05-19T13:38:00Z" w16du:dateUtc="2025-05-19T16:38:00Z">
        <w:r w:rsidRPr="00C80B77" w:rsidDel="00D038DC">
          <w:delText>Fonte: Elaborado pelo autor</w:delText>
        </w:r>
        <w:r w:rsidDel="00D038DC">
          <w:delText>a</w:delText>
        </w:r>
        <w:r w:rsidRPr="00C80B77" w:rsidDel="00D038DC">
          <w:delText xml:space="preserve"> (</w:delText>
        </w:r>
        <w:r w:rsidDel="00D038DC">
          <w:delText>2024</w:delText>
        </w:r>
        <w:r w:rsidRPr="00C80B77" w:rsidDel="00D038DC">
          <w:delText>)</w:delText>
        </w:r>
      </w:del>
    </w:p>
    <w:p w14:paraId="0AFB8EE1" w14:textId="77777777" w:rsidR="00781256" w:rsidRPr="00C45868" w:rsidRDefault="00781256" w:rsidP="00781256">
      <w:pPr>
        <w:pStyle w:val="Corpodetexto"/>
        <w:ind w:firstLine="0"/>
        <w:rPr>
          <w:lang w:val="en-US"/>
        </w:rPr>
      </w:pPr>
    </w:p>
    <w:p w14:paraId="0A4BA583" w14:textId="6FDE489E" w:rsidR="00987BE0" w:rsidRDefault="0076599A" w:rsidP="00556B5B">
      <w:pPr>
        <w:pStyle w:val="Ttulo1"/>
      </w:pPr>
      <w:bookmarkStart w:id="113" w:name="_Toc174946208"/>
      <w:r>
        <w:t>2</w:t>
      </w:r>
      <w:r w:rsidR="00556B5B">
        <w:t xml:space="preserve"> </w:t>
      </w:r>
      <w:r w:rsidR="001C1934" w:rsidRPr="001C1934">
        <w:t>Contextualização do papel da TI em relação à LGPD</w:t>
      </w:r>
      <w:bookmarkEnd w:id="113"/>
      <w:r w:rsidR="00A53080">
        <w:t xml:space="preserve"> </w:t>
      </w:r>
    </w:p>
    <w:p w14:paraId="6F50351F" w14:textId="63C6936E" w:rsidR="00623D3E" w:rsidRDefault="00623D3E" w:rsidP="001C1934">
      <w:pPr>
        <w:pStyle w:val="PargrafodaLista"/>
        <w:rPr>
          <w:ins w:id="114" w:author="de Bastos Lourival, Nicole Sabrine" w:date="2025-05-19T16:25:00Z" w16du:dateUtc="2025-05-19T19:25:00Z"/>
        </w:rPr>
      </w:pPr>
      <w:r>
        <w:t>A área de Tecnologia da Informação (TI) exerce papel fundamental na aplicação prática da Lei Geral de Proteção de Dados (LGPD), sendo responsável tanto pelo suporte técnico quanto pela sustentação dos processos que asseguram o cumprimento da norma. Desde o planejamento até as operações cotidianas, a TI atua como pilar essencial para a proteção de dados, implementando soluções que automatizam consentimentos, gerenciam os direitos dos titulares, fortalecem a segurança da informação e promovem o monitoramento constante.</w:t>
      </w:r>
      <w:r>
        <w:br/>
      </w:r>
      <w:r>
        <w:br/>
        <w:t>Em termos gerais, a TI garante a viabilidade técnica da LGPD por meio de práticas que integram tecnologia, governança e conformidade legal.</w:t>
      </w:r>
    </w:p>
    <w:p w14:paraId="3DE0C365" w14:textId="08FAD6D8" w:rsidR="0069193E" w:rsidRDefault="0069193E" w:rsidP="001C1934">
      <w:pPr>
        <w:pStyle w:val="PargrafodaLista"/>
        <w:rPr>
          <w:ins w:id="115" w:author="de Bastos Lourival, Nicole Sabrine" w:date="2025-05-19T16:26:00Z" w16du:dateUtc="2025-05-19T19:26:00Z"/>
        </w:rPr>
      </w:pPr>
      <w:ins w:id="116" w:author="de Bastos Lourival, Nicole Sabrine" w:date="2025-05-19T16:25:00Z" w16du:dateUtc="2025-05-19T19:25:00Z">
        <w:r>
          <w:t xml:space="preserve">Existem algumas funções que são determinantes </w:t>
        </w:r>
        <w:r w:rsidR="00610B89">
          <w:t xml:space="preserve">para resumir o papel da TI, por exemplo, Automatização de processos de consentimento, gerenciamento de direitos dos titulares, </w:t>
        </w:r>
      </w:ins>
      <w:ins w:id="117" w:author="de Bastos Lourival, Nicole Sabrine" w:date="2025-05-19T16:26:00Z" w16du:dateUtc="2025-05-19T19:26:00Z">
        <w:r w:rsidR="00610B89">
          <w:t>implementação de medidas técnicas e operacionais, treinamentos e monitoramento</w:t>
        </w:r>
        <w:r w:rsidR="003C2342">
          <w:t xml:space="preserve"> e auditoria continua. </w:t>
        </w:r>
      </w:ins>
    </w:p>
    <w:p w14:paraId="23EF6BB2" w14:textId="5B44D21B" w:rsidR="003C2342" w:rsidRDefault="003C2342" w:rsidP="004F2971">
      <w:pPr>
        <w:pStyle w:val="PargrafodaLista"/>
        <w:rPr>
          <w:ins w:id="118" w:author="de Bastos Lourival, Nicole Sabrine" w:date="2025-05-19T13:41:00Z" w16du:dateUtc="2025-05-19T16:41:00Z"/>
        </w:rPr>
      </w:pPr>
      <w:ins w:id="119" w:author="de Bastos Lourival, Nicole Sabrine" w:date="2025-05-19T16:26:00Z" w16du:dateUtc="2025-05-19T19:26:00Z">
        <w:r>
          <w:t>Em resumo, a T</w:t>
        </w:r>
      </w:ins>
      <w:ins w:id="120" w:author="de Bastos Lourival, Nicole Sabrine" w:date="2025-05-19T16:28:00Z" w16du:dateUtc="2025-05-19T19:28:00Z">
        <w:r w:rsidR="008C55D4">
          <w:t xml:space="preserve">ecnologia da Informação </w:t>
        </w:r>
        <w:r w:rsidR="005735DF">
          <w:t>é o alicerce fundamental para a implementação da LGPD</w:t>
        </w:r>
      </w:ins>
      <w:ins w:id="121" w:author="de Bastos Lourival, Nicole Sabrine" w:date="2025-05-19T16:29:00Z" w16du:dateUtc="2025-05-19T19:29:00Z">
        <w:r w:rsidR="004F2971">
          <w:t xml:space="preserve">, </w:t>
        </w:r>
        <w:r w:rsidR="004F2971" w:rsidRPr="007B3950">
          <w:t>pois envolve a criação, implementação e manutenção de soluções técnicas e operacionais que garantam a conformidade com a legislação</w:t>
        </w:r>
      </w:ins>
    </w:p>
    <w:p w14:paraId="560683B9" w14:textId="6E59E6C6" w:rsidR="001C1934" w:rsidRPr="001C1934" w:rsidRDefault="001C1934" w:rsidP="001C1934">
      <w:pPr>
        <w:pStyle w:val="PargrafodaLista"/>
      </w:pPr>
      <w:del w:id="122" w:author="de Bastos Lourival, Nicole Sabrine" w:date="2025-05-19T13:41:00Z" w16du:dateUtc="2025-05-19T16:41:00Z">
        <w:r w:rsidDel="00623D3E">
          <w:delText>Descreva o papel da TI frente a LGPD</w:delText>
        </w:r>
      </w:del>
      <w:del w:id="123" w:author="de Bastos Lourival, Nicole Sabrine" w:date="2025-05-19T16:29:00Z" w16du:dateUtc="2025-05-19T19:29:00Z">
        <w:r w:rsidDel="004F2971">
          <w:delText>.</w:delText>
        </w:r>
      </w:del>
    </w:p>
    <w:p w14:paraId="13194399" w14:textId="489DD0A0" w:rsidR="00987BE0" w:rsidRDefault="0076599A" w:rsidP="00F643C9">
      <w:pPr>
        <w:pStyle w:val="Ttulo2"/>
      </w:pPr>
      <w:bookmarkStart w:id="124" w:name="_Toc453257313"/>
      <w:bookmarkStart w:id="125" w:name="_Toc453259182"/>
      <w:bookmarkStart w:id="126" w:name="_Toc453259469"/>
      <w:bookmarkStart w:id="127" w:name="_Toc453259484"/>
      <w:bookmarkStart w:id="128" w:name="_Toc453604866"/>
      <w:bookmarkStart w:id="129" w:name="_Toc453604883"/>
      <w:bookmarkStart w:id="130" w:name="_Toc453604899"/>
      <w:bookmarkStart w:id="131" w:name="_Toc456023382"/>
      <w:bookmarkStart w:id="132" w:name="_Toc456090612"/>
      <w:bookmarkStart w:id="133" w:name="_Toc456090746"/>
      <w:bookmarkStart w:id="134" w:name="_Toc453257315"/>
      <w:bookmarkStart w:id="135" w:name="_Toc453259184"/>
      <w:bookmarkStart w:id="136" w:name="_Toc453259471"/>
      <w:bookmarkStart w:id="137" w:name="_Toc453259486"/>
      <w:bookmarkStart w:id="138" w:name="_Toc453604868"/>
      <w:bookmarkStart w:id="139" w:name="_Toc453604885"/>
      <w:bookmarkStart w:id="140" w:name="_Toc453604901"/>
      <w:bookmarkStart w:id="141" w:name="_Toc456023384"/>
      <w:bookmarkStart w:id="142" w:name="_Toc456090614"/>
      <w:bookmarkStart w:id="143" w:name="_Toc456090748"/>
      <w:bookmarkStart w:id="144" w:name="_Toc174946209"/>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t>2</w:t>
      </w:r>
      <w:r w:rsidR="00556B5B">
        <w:t xml:space="preserve">.1 </w:t>
      </w:r>
      <w:r w:rsidR="001C1934">
        <w:t>Aplicação da LGPD nas tarefas da TI</w:t>
      </w:r>
      <w:bookmarkEnd w:id="144"/>
      <w:r w:rsidR="008B0E4F">
        <w:br/>
      </w:r>
    </w:p>
    <w:p w14:paraId="3B68293C" w14:textId="77777777" w:rsidR="00C112EE" w:rsidRPr="00776862" w:rsidRDefault="00C112EE" w:rsidP="00C112EE">
      <w:pPr>
        <w:rPr>
          <w:ins w:id="145" w:author="de Bastos Lourival, Nicole Sabrine" w:date="2025-05-19T17:21:00Z" w16du:dateUtc="2025-05-19T20:21:00Z"/>
        </w:rPr>
      </w:pPr>
      <w:r>
        <w:t xml:space="preserve">As rotinas operacionais da TI são decisivas para garantir que a organização esteja em conformidade com a LGPD. Isso inclui a proteção dos dados de colaboradores e demais partes interessadas. A TI deve assegurar que as informações sejam coletadas e utilizadas de forma transparente, limitada à finalidade para a qual </w:t>
      </w:r>
      <w:r>
        <w:lastRenderedPageBreak/>
        <w:t>foram obtidas, e resguardadas por mecanismos robustos de segurança.</w:t>
      </w:r>
      <w:r>
        <w:br/>
      </w:r>
      <w:r>
        <w:br/>
        <w:t>Entre as práticas recomendadas estão a criptografia de dados sensíveis, o controle rigoroso de permissões de acesso com base na função de cada usuário, além do uso de logs que possibilitem rastrear as atividades realizadas. Também é papel da TI participar da definição das políticas de privacidade internas, promover treinamentos e realizar auditorias regulares. Assim, o setor atua de forma estratégica, reduzindo riscos e garantindo um ambiente seguro e conforme à legislação.</w:t>
      </w:r>
    </w:p>
    <w:p w14:paraId="3759DF0D" w14:textId="2E374CDE" w:rsidR="001C1934" w:rsidDel="00C112EE" w:rsidRDefault="008B0E4F" w:rsidP="001C1934">
      <w:pPr>
        <w:pStyle w:val="PargrafodaLista"/>
        <w:rPr>
          <w:del w:id="146" w:author="de Bastos Lourival, Nicole Sabrine" w:date="2025-05-19T17:21:00Z" w16du:dateUtc="2025-05-19T20:21:00Z"/>
        </w:rPr>
      </w:pPr>
      <w:del w:id="147" w:author="de Bastos Lourival, Nicole Sabrine" w:date="2025-05-19T17:21:00Z" w16du:dateUtc="2025-05-19T20:21:00Z">
        <w:r w:rsidRPr="008B0E4F" w:rsidDel="00C112EE">
          <w:delText>Descreva como as operações diárias do setor de TI impactam o cumprimento da LGPD.</w:delText>
        </w:r>
      </w:del>
    </w:p>
    <w:p w14:paraId="309025A0" w14:textId="1F7FD143" w:rsidR="008B0E4F" w:rsidRPr="001C1934" w:rsidDel="00C112EE" w:rsidRDefault="008B0E4F" w:rsidP="001C1934">
      <w:pPr>
        <w:pStyle w:val="PargrafodaLista"/>
        <w:rPr>
          <w:del w:id="148" w:author="de Bastos Lourival, Nicole Sabrine" w:date="2025-05-19T17:21:00Z" w16du:dateUtc="2025-05-19T20:21:00Z"/>
        </w:rPr>
      </w:pPr>
      <w:del w:id="149" w:author="de Bastos Lourival, Nicole Sabrine" w:date="2025-05-19T17:21:00Z" w16du:dateUtc="2025-05-19T20:21:00Z">
        <w:r w:rsidRPr="008B0E4F" w:rsidDel="00C112EE">
          <w:delText>Explique como a TI deve assegurar a conformidade com a proteção de dados pessoais no tratamento de dados internos, como registros de colaboradores, controle de acessos, e outras operações rotineiras.</w:delText>
        </w:r>
      </w:del>
    </w:p>
    <w:p w14:paraId="4B42F01D" w14:textId="7B5413F0" w:rsidR="00C036D1" w:rsidRDefault="00C036D1" w:rsidP="00316877">
      <w:pPr>
        <w:pStyle w:val="PargrafodaLista"/>
      </w:pPr>
    </w:p>
    <w:p w14:paraId="6216F744" w14:textId="5697DBD8" w:rsidR="008B0E4F" w:rsidRDefault="008B0E4F" w:rsidP="008B0E4F">
      <w:pPr>
        <w:pStyle w:val="Ttulo2"/>
      </w:pPr>
      <w:bookmarkStart w:id="150" w:name="_Toc174946210"/>
      <w:r>
        <w:t xml:space="preserve">2.2 Aplicação da LGPD na plataforma de </w:t>
      </w:r>
      <w:proofErr w:type="spellStart"/>
      <w:r>
        <w:t>eCommerce</w:t>
      </w:r>
      <w:bookmarkEnd w:id="150"/>
      <w:proofErr w:type="spellEnd"/>
    </w:p>
    <w:p w14:paraId="6DF33EA5" w14:textId="77777777" w:rsidR="000E32F0" w:rsidRPr="009813E6" w:rsidRDefault="000E32F0" w:rsidP="000E32F0">
      <w:pPr>
        <w:spacing w:after="160" w:line="259" w:lineRule="auto"/>
        <w:rPr>
          <w:ins w:id="151" w:author="de Bastos Lourival, Nicole Sabrine" w:date="2025-05-19T17:08:00Z" w16du:dateUtc="2025-05-19T20:08:00Z"/>
          <w:lang w:bidi="kn-IN"/>
        </w:rPr>
      </w:pPr>
      <w:r>
        <w:t>No ambiente do comércio eletrônico, a proteção de dados ganha ainda mais relevância devido à grande quantidade de informações pessoais envolvidas. Cabe à equipe de TI implementar políticas e práticas que assegurem o correto tratamento desses dados, com foco em segurança, controle e resposta a incidentes.</w:t>
      </w:r>
      <w:r>
        <w:br/>
      </w:r>
      <w:r>
        <w:br/>
        <w:t>É necessário armazenar apenas o essencial, com o uso de criptografia e autenticação multifatorial para evitar acessos não autorizados. O controle de acesso deve ser bem definido, com permissões específicas para cada nível de usuário. A rastreabilidade de ações, backups seguros e o descarte adequado de arquivos também são pontos críticos.</w:t>
      </w:r>
      <w:r>
        <w:br/>
      </w:r>
      <w:r>
        <w:br/>
        <w:t>Além disso, é essencial que a equipe de TI esteja preparada para lidar com eventuais vazamentos de dados, por meio de planos de resposta ágeis e eficazes. A constante atualização dos sistemas e a capacitação da equipe completam o processo, garantindo que a organização atue de maneira preventiva e esteja alinhada à LGPD.</w:t>
      </w:r>
    </w:p>
    <w:p w14:paraId="27B720E7" w14:textId="77777777" w:rsidR="000E32F0" w:rsidRPr="009813E6" w:rsidRDefault="000E32F0" w:rsidP="000E32F0">
      <w:pPr>
        <w:spacing w:after="160" w:line="259" w:lineRule="auto"/>
        <w:rPr>
          <w:ins w:id="152" w:author="de Bastos Lourival, Nicole Sabrine" w:date="2025-05-19T17:08:00Z" w16du:dateUtc="2025-05-19T20:08:00Z"/>
          <w:lang w:bidi="kn-IN"/>
        </w:rPr>
      </w:pPr>
      <w:ins w:id="153" w:author="de Bastos Lourival, Nicole Sabrine" w:date="2025-05-19T17:08:00Z" w16du:dateUtc="2025-05-19T20:08:00Z">
        <w:r w:rsidRPr="009813E6">
          <w:rPr>
            <w:lang w:bidi="kn-IN"/>
          </w:rPr>
          <w:t xml:space="preserve">Para assegurar a conformidade com a LGPD, a TI deve adotar práticas que garantam o tratamento adequado dos dados pessoais de colaboradores e demais usuários internos. Isso inclui armazenar apenas as informações realmente necessárias, protegê-las com mecanismos como criptografia e autenticação multifator, e controlar rigorosamente quem pode acessá-las. No caso de registros de colaboradores, por exemplo, é essencial que a equipe de TI assegure que esses </w:t>
        </w:r>
        <w:r w:rsidRPr="009813E6">
          <w:rPr>
            <w:lang w:bidi="kn-IN"/>
          </w:rPr>
          <w:lastRenderedPageBreak/>
          <w:t>dados estejam armazenados em ambientes seguros, com acesso restrito apenas a profissionais autorizados, sempre com base em uma justificativa legal clara e legítima.</w:t>
        </w:r>
      </w:ins>
    </w:p>
    <w:p w14:paraId="3775F331" w14:textId="77777777" w:rsidR="000E32F0" w:rsidRPr="009813E6" w:rsidRDefault="000E32F0" w:rsidP="000E32F0">
      <w:pPr>
        <w:spacing w:after="160" w:line="259" w:lineRule="auto"/>
        <w:rPr>
          <w:ins w:id="154" w:author="de Bastos Lourival, Nicole Sabrine" w:date="2025-05-19T17:08:00Z" w16du:dateUtc="2025-05-19T20:08:00Z"/>
          <w:lang w:bidi="kn-IN"/>
        </w:rPr>
      </w:pPr>
      <w:ins w:id="155" w:author="de Bastos Lourival, Nicole Sabrine" w:date="2025-05-19T17:08:00Z" w16du:dateUtc="2025-05-19T20:08:00Z">
        <w:r w:rsidRPr="009813E6">
          <w:rPr>
            <w:lang w:bidi="kn-IN"/>
          </w:rPr>
          <w:t>Além disso, o controle de acessos deve ser estruturado de forma que cada colaborador tenha acesso apenas às informações que são relevantes para sua função. Isso exige a implementação de políticas de segurança, gestão de identidade e rastreamento de atividades, de modo que qualquer acesso ou alteração em dados sensíveis possa ser auditado. Mesmo atividades rotineiras como envio de e-mails, realização de backups ou descarte de arquivos devem ser conduzidas com atenção à proteção de dados, adotando práticas que evitem exposições acidentais ou intencionais de informações pessoais.</w:t>
        </w:r>
      </w:ins>
    </w:p>
    <w:p w14:paraId="42FF7E42" w14:textId="77777777" w:rsidR="000E32F0" w:rsidRPr="009813E6" w:rsidRDefault="000E32F0" w:rsidP="000E32F0">
      <w:pPr>
        <w:spacing w:after="160" w:line="259" w:lineRule="auto"/>
        <w:rPr>
          <w:ins w:id="156" w:author="de Bastos Lourival, Nicole Sabrine" w:date="2025-05-19T17:08:00Z" w16du:dateUtc="2025-05-19T20:08:00Z"/>
          <w:lang w:bidi="kn-IN"/>
        </w:rPr>
      </w:pPr>
      <w:ins w:id="157" w:author="de Bastos Lourival, Nicole Sabrine" w:date="2025-05-19T17:08:00Z" w16du:dateUtc="2025-05-19T20:08:00Z">
        <w:r w:rsidRPr="009813E6">
          <w:rPr>
            <w:lang w:bidi="kn-IN"/>
          </w:rPr>
          <w:t>O setor de TI também deve estar preparado para lidar com incidentes de segurança, mantendo planos de resposta e comunicação que permitam agir rapidamente em caso de vazamento ou uso indevido de dados, conforme exige a LGPD. Por fim, a constante atualização dos sistemas, bem como a capacitação da equipe de TI sobre boas práticas e obrigações legais, é essencial para manter um ambiente tecnológico alinhado às exigências da lei. Dessa forma, a área de TI não apenas apoia a conformidade com a LGPD, como também fortalece a governança de dados e a confiança na organização.</w:t>
        </w:r>
      </w:ins>
    </w:p>
    <w:p w14:paraId="2618C698" w14:textId="70B9A036" w:rsidR="008B0E4F" w:rsidDel="000E32F0" w:rsidRDefault="008B0E4F" w:rsidP="008B0E4F">
      <w:pPr>
        <w:pStyle w:val="PargrafodaLista"/>
        <w:rPr>
          <w:del w:id="158" w:author="de Bastos Lourival, Nicole Sabrine" w:date="2025-05-19T17:08:00Z" w16du:dateUtc="2025-05-19T20:08:00Z"/>
        </w:rPr>
      </w:pPr>
      <w:del w:id="159" w:author="de Bastos Lourival, Nicole Sabrine" w:date="2025-05-19T17:08:00Z" w16du:dateUtc="2025-05-19T20:08:00Z">
        <w:r w:rsidRPr="008B0E4F" w:rsidDel="000E32F0">
          <w:delText>Explique como a TI deve gerenciar a segurança e o cumprimento da LGPD em relação à plataforma de eCommerce da empresa</w:delText>
        </w:r>
        <w:r w:rsidDel="000E32F0">
          <w:delText>.</w:delText>
        </w:r>
      </w:del>
    </w:p>
    <w:p w14:paraId="0AA9F608" w14:textId="7C1EF313" w:rsidR="008B0E4F" w:rsidRPr="001C1934" w:rsidDel="000E32F0" w:rsidRDefault="008B0E4F" w:rsidP="008B0E4F">
      <w:pPr>
        <w:pStyle w:val="PargrafodaLista"/>
        <w:rPr>
          <w:del w:id="160" w:author="de Bastos Lourival, Nicole Sabrine" w:date="2025-05-19T17:08:00Z" w16du:dateUtc="2025-05-19T20:08:00Z"/>
        </w:rPr>
      </w:pPr>
      <w:del w:id="161" w:author="de Bastos Lourival, Nicole Sabrine" w:date="2025-05-19T17:08:00Z" w16du:dateUtc="2025-05-19T20:08:00Z">
        <w:r w:rsidRPr="008B0E4F" w:rsidDel="000E32F0">
          <w:delText>Discuta as práticas de segurança e privacidade que precisam ser implementadas para garantir a proteção dos dados pessoais dos clientes.</w:delText>
        </w:r>
      </w:del>
    </w:p>
    <w:p w14:paraId="51090523" w14:textId="77777777" w:rsidR="008B0E4F" w:rsidRDefault="008B0E4F" w:rsidP="00316877">
      <w:pPr>
        <w:pStyle w:val="PargrafodaLista"/>
      </w:pPr>
    </w:p>
    <w:p w14:paraId="7CCCBC56" w14:textId="77777777" w:rsidR="00FB75C9" w:rsidRDefault="00FB75C9" w:rsidP="00316877">
      <w:pPr>
        <w:pStyle w:val="PargrafodaLista"/>
      </w:pPr>
    </w:p>
    <w:p w14:paraId="1DFAE44F" w14:textId="159EDDEE" w:rsidR="00FB75C9" w:rsidRDefault="00FB75C9" w:rsidP="00FB75C9">
      <w:pPr>
        <w:pStyle w:val="Ttulo1"/>
      </w:pPr>
      <w:bookmarkStart w:id="162" w:name="_Toc174946211"/>
      <w:r>
        <w:t xml:space="preserve">3 </w:t>
      </w:r>
      <w:r w:rsidR="008B0E4F" w:rsidRPr="008B0E4F">
        <w:t>RECOMENDAÇÕES DE PROTEÇÃO AOS DADOS</w:t>
      </w:r>
      <w:bookmarkEnd w:id="162"/>
    </w:p>
    <w:p w14:paraId="53B5A70D" w14:textId="3FB7C9FE" w:rsidR="00BF5327" w:rsidRDefault="00BF5327" w:rsidP="00BF5327">
      <w:pPr>
        <w:pStyle w:val="Ttulo2"/>
      </w:pPr>
      <w:bookmarkStart w:id="163" w:name="_Toc174946212"/>
      <w:r>
        <w:t>3.1 Recomendação 1</w:t>
      </w:r>
      <w:bookmarkEnd w:id="163"/>
    </w:p>
    <w:p w14:paraId="2B27A839" w14:textId="77777777" w:rsidR="001634D0" w:rsidRPr="00A2103B" w:rsidRDefault="001634D0">
      <w:pPr>
        <w:ind w:firstLine="0"/>
        <w:rPr>
          <w:ins w:id="164" w:author="de Bastos Lourival, Nicole Sabrine" w:date="2025-05-19T16:32:00Z" w16du:dateUtc="2025-05-19T19:32:00Z"/>
          <w:b/>
          <w:bCs/>
        </w:rPr>
        <w:pPrChange w:id="165" w:author="de Bastos Lourival, Nicole Sabrine" w:date="2025-05-19T16:32:00Z" w16du:dateUtc="2025-05-19T19:32:00Z">
          <w:pPr/>
        </w:pPrChange>
      </w:pPr>
      <w:r>
        <w:t>Uma das formas mais eficazes de proteger dados pessoais é por meio da criptografia. Informações como dados bancários e de cartões devem ser protegidas tanto no armazenamento quanto durante a transmissão. A aplicação de protocolos como SSL/TLS e criptografia AES ajuda a evitar que terceiros consigam interpretar os dados em caso de acesso indevido.</w:t>
      </w:r>
      <w:r>
        <w:br/>
      </w:r>
      <w:r>
        <w:br/>
        <w:t xml:space="preserve">Vantagem: Mesmo que ocorra uma violação, os dados criptografados se tornam </w:t>
      </w:r>
      <w:r>
        <w:lastRenderedPageBreak/>
        <w:t>inutilizáveis, protegendo a privacidade dos titulares e cumprindo os requisitos da LGPD.</w:t>
      </w:r>
    </w:p>
    <w:p w14:paraId="2B6D547F" w14:textId="67348D65" w:rsidR="001634D0" w:rsidRPr="00A2103B" w:rsidRDefault="001634D0" w:rsidP="001634D0">
      <w:pPr>
        <w:ind w:firstLine="0"/>
        <w:rPr>
          <w:ins w:id="166" w:author="de Bastos Lourival, Nicole Sabrine" w:date="2025-05-19T16:32:00Z" w16du:dateUtc="2025-05-19T19:32:00Z"/>
        </w:rPr>
      </w:pPr>
      <w:ins w:id="167" w:author="de Bastos Lourival, Nicole Sabrine" w:date="2025-05-19T16:32:00Z" w16du:dateUtc="2025-05-19T19:32:00Z">
        <w:r w:rsidRPr="00A2103B">
          <w:rPr>
            <w:b/>
            <w:bCs/>
          </w:rPr>
          <w:t>Como Implantar</w:t>
        </w:r>
        <w:r w:rsidRPr="00A2103B">
          <w:t xml:space="preserve">: A criptografia deve ser aplicada a todos os </w:t>
        </w:r>
        <w:r w:rsidRPr="00A2103B">
          <w:rPr>
            <w:b/>
            <w:bCs/>
          </w:rPr>
          <w:t>dados sensíveis</w:t>
        </w:r>
        <w:r w:rsidRPr="00A2103B">
          <w:t xml:space="preserve"> dos consumidores, como informações de pagamento, dados de cartão de crédito e qualquer outra informação que possa ser considerada confidencial. A Melhores Compras pode utilizar criptografia de ponta a ponta (</w:t>
        </w:r>
        <w:proofErr w:type="spellStart"/>
        <w:r w:rsidRPr="00A2103B">
          <w:t>end-to-end</w:t>
        </w:r>
        <w:proofErr w:type="spellEnd"/>
        <w:r w:rsidRPr="00A2103B">
          <w:t>) para garantir que os dados sejam criptografados tanto em trânsito (durante a transmissão) quanto em repouso</w:t>
        </w:r>
        <w:r w:rsidR="00412692">
          <w:t xml:space="preserve"> </w:t>
        </w:r>
        <w:r w:rsidRPr="00A2103B">
          <w:t>(armazenados nos servidores).</w:t>
        </w:r>
        <w:r w:rsidRPr="00A2103B">
          <w:br/>
        </w:r>
        <w:r w:rsidRPr="00A2103B">
          <w:rPr>
            <w:b/>
            <w:bCs/>
          </w:rPr>
          <w:t>Passos</w:t>
        </w:r>
        <w:r w:rsidRPr="00A2103B">
          <w:t xml:space="preserve">: </w:t>
        </w:r>
      </w:ins>
    </w:p>
    <w:p w14:paraId="1C4F520C" w14:textId="77777777" w:rsidR="001634D0" w:rsidRPr="00A2103B" w:rsidRDefault="001634D0" w:rsidP="001634D0">
      <w:pPr>
        <w:ind w:firstLine="0"/>
        <w:rPr>
          <w:ins w:id="168" w:author="de Bastos Lourival, Nicole Sabrine" w:date="2025-05-19T16:32:00Z" w16du:dateUtc="2025-05-19T19:32:00Z"/>
        </w:rPr>
      </w:pPr>
      <w:ins w:id="169" w:author="de Bastos Lourival, Nicole Sabrine" w:date="2025-05-19T16:32:00Z" w16du:dateUtc="2025-05-19T19:32:00Z">
        <w:r w:rsidRPr="00A2103B">
          <w:t xml:space="preserve">Aplicar criptografia </w:t>
        </w:r>
        <w:r w:rsidRPr="00A2103B">
          <w:rPr>
            <w:b/>
            <w:bCs/>
          </w:rPr>
          <w:t>SSL/TLS</w:t>
        </w:r>
        <w:r w:rsidRPr="00A2103B">
          <w:t xml:space="preserve"> no site para proteger a comunicação entre o navegador do cliente e o servidor da plataforma.</w:t>
        </w:r>
      </w:ins>
    </w:p>
    <w:p w14:paraId="2A0B5BE5" w14:textId="77777777" w:rsidR="001634D0" w:rsidRPr="00A2103B" w:rsidRDefault="001634D0" w:rsidP="001634D0">
      <w:pPr>
        <w:ind w:firstLine="0"/>
        <w:rPr>
          <w:ins w:id="170" w:author="de Bastos Lourival, Nicole Sabrine" w:date="2025-05-19T16:32:00Z" w16du:dateUtc="2025-05-19T19:32:00Z"/>
        </w:rPr>
      </w:pPr>
      <w:ins w:id="171" w:author="de Bastos Lourival, Nicole Sabrine" w:date="2025-05-19T16:32:00Z" w16du:dateUtc="2025-05-19T19:32:00Z">
        <w:r w:rsidRPr="00A2103B">
          <w:t xml:space="preserve">Utilizar criptografia </w:t>
        </w:r>
        <w:r w:rsidRPr="00A2103B">
          <w:rPr>
            <w:b/>
            <w:bCs/>
          </w:rPr>
          <w:t>AES</w:t>
        </w:r>
        <w:r w:rsidRPr="00A2103B">
          <w:t xml:space="preserve"> para dados armazenados nos bancos de dados, garantindo que apenas usuários autorizados possam descriptografar essas informações.</w:t>
        </w:r>
      </w:ins>
    </w:p>
    <w:p w14:paraId="10D12940" w14:textId="77777777" w:rsidR="001634D0" w:rsidRPr="00A2103B" w:rsidRDefault="001634D0" w:rsidP="001634D0">
      <w:pPr>
        <w:ind w:firstLine="0"/>
        <w:rPr>
          <w:ins w:id="172" w:author="de Bastos Lourival, Nicole Sabrine" w:date="2025-05-19T16:32:00Z" w16du:dateUtc="2025-05-19T19:32:00Z"/>
        </w:rPr>
      </w:pPr>
      <w:ins w:id="173" w:author="de Bastos Lourival, Nicole Sabrine" w:date="2025-05-19T16:32:00Z" w16du:dateUtc="2025-05-19T19:32:00Z">
        <w:r w:rsidRPr="00A2103B">
          <w:rPr>
            <w:b/>
            <w:bCs/>
          </w:rPr>
          <w:t>Benefício</w:t>
        </w:r>
        <w:r w:rsidRPr="00A2103B">
          <w:t xml:space="preserve">: A criptografia de dados sensíveis assegura que, mesmo que haja um </w:t>
        </w:r>
        <w:r w:rsidRPr="00A2103B">
          <w:rPr>
            <w:b/>
            <w:bCs/>
          </w:rPr>
          <w:t>acesso não autorizado</w:t>
        </w:r>
        <w:r w:rsidRPr="00A2103B">
          <w:t xml:space="preserve"> aos servidores ou ao banco de dados, os dados estarão protegidos e ilegíveis, evitando o vazamento de informações privadas e cumprindo com a LGPD ao garantir a segurança dos dados pessoais dos consumidores.</w:t>
        </w:r>
      </w:ins>
    </w:p>
    <w:p w14:paraId="3F0FB198" w14:textId="5D2B2E22" w:rsidR="00BF5327" w:rsidDel="001634D0" w:rsidRDefault="00BF5327" w:rsidP="00A53080">
      <w:pPr>
        <w:pStyle w:val="PargrafodaLista"/>
        <w:rPr>
          <w:del w:id="174" w:author="de Bastos Lourival, Nicole Sabrine" w:date="2025-05-19T16:32:00Z" w16du:dateUtc="2025-05-19T19:32:00Z"/>
        </w:rPr>
      </w:pPr>
      <w:del w:id="175" w:author="de Bastos Lourival, Nicole Sabrine" w:date="2025-05-19T16:32:00Z" w16du:dateUtc="2025-05-19T19:32:00Z">
        <w:r w:rsidDel="001634D0">
          <w:delText>Descreva a recomendação.</w:delText>
        </w:r>
      </w:del>
    </w:p>
    <w:p w14:paraId="78C9219F" w14:textId="50BEB575" w:rsidR="003B1892" w:rsidDel="001634D0" w:rsidRDefault="00BF5327" w:rsidP="00BF5327">
      <w:pPr>
        <w:pStyle w:val="PargrafodaLista"/>
        <w:rPr>
          <w:del w:id="176" w:author="de Bastos Lourival, Nicole Sabrine" w:date="2025-05-19T16:32:00Z" w16du:dateUtc="2025-05-19T19:32:00Z"/>
        </w:rPr>
      </w:pPr>
      <w:del w:id="177" w:author="de Bastos Lourival, Nicole Sabrine" w:date="2025-05-19T16:32:00Z" w16du:dateUtc="2025-05-19T19:32:00Z">
        <w:r w:rsidDel="001634D0">
          <w:delText xml:space="preserve">Benefícios: </w:delText>
        </w:r>
        <w:r w:rsidRPr="00BF5327" w:rsidDel="001634D0">
          <w:delText>Explique como essa recomendação ajudará a proteger os dados pessoais dos clientes e/ou colaboradores, destacando o impacto positivo na conformidade com a LGPD</w:delText>
        </w:r>
        <w:r w:rsidR="00A53080" w:rsidDel="001634D0">
          <w:delText xml:space="preserve"> </w:delText>
        </w:r>
      </w:del>
    </w:p>
    <w:p w14:paraId="027C9053" w14:textId="7BA6C770" w:rsidR="00BF5327" w:rsidRDefault="00BF5327" w:rsidP="00BF5327">
      <w:pPr>
        <w:pStyle w:val="Ttulo2"/>
        <w:rPr>
          <w:ins w:id="178" w:author="de Bastos Lourival, Nicole Sabrine" w:date="2025-05-19T16:33:00Z" w16du:dateUtc="2025-05-19T19:33:00Z"/>
        </w:rPr>
      </w:pPr>
      <w:bookmarkStart w:id="179" w:name="_Toc174946213"/>
      <w:r>
        <w:t>3.2 Recomendação 2</w:t>
      </w:r>
      <w:bookmarkEnd w:id="179"/>
    </w:p>
    <w:p w14:paraId="54C538E8" w14:textId="77777777" w:rsidR="002044FC" w:rsidRPr="00A2103B" w:rsidRDefault="002044FC">
      <w:pPr>
        <w:ind w:firstLine="0"/>
        <w:rPr>
          <w:ins w:id="180" w:author="de Bastos Lourival, Nicole Sabrine" w:date="2025-05-19T16:33:00Z" w16du:dateUtc="2025-05-19T19:33:00Z"/>
          <w:b/>
          <w:bCs/>
        </w:rPr>
        <w:pPrChange w:id="181" w:author="de Bastos Lourival, Nicole Sabrine" w:date="2025-05-19T16:33:00Z" w16du:dateUtc="2025-05-19T19:33:00Z">
          <w:pPr/>
        </w:pPrChange>
      </w:pPr>
      <w:r>
        <w:t>O acesso aos dados deve ser controlado com base em funções específicas dentro da organização. Isso garante que cada colaborador visualize apenas as informações necessárias para sua atuação. A autenticação multifatorial adiciona uma camada extra de segurança, dificultando o acesso não autorizado.</w:t>
      </w:r>
      <w:r>
        <w:br/>
      </w:r>
      <w:r>
        <w:br/>
        <w:t>Vantagem: Reduz significativamente o risco de exposição acidental ou mal-intencionada de informações sensíveis, reforçando a confiança dos usuários e a conformidade legal.</w:t>
      </w:r>
    </w:p>
    <w:p w14:paraId="2D250748" w14:textId="77777777" w:rsidR="002044FC" w:rsidRPr="00A2103B" w:rsidRDefault="002044FC" w:rsidP="002044FC">
      <w:pPr>
        <w:ind w:firstLine="0"/>
        <w:rPr>
          <w:ins w:id="182" w:author="de Bastos Lourival, Nicole Sabrine" w:date="2025-05-19T16:33:00Z" w16du:dateUtc="2025-05-19T19:33:00Z"/>
        </w:rPr>
      </w:pPr>
      <w:ins w:id="183" w:author="de Bastos Lourival, Nicole Sabrine" w:date="2025-05-19T16:33:00Z" w16du:dateUtc="2025-05-19T19:33:00Z">
        <w:r>
          <w:rPr>
            <w:b/>
            <w:bCs/>
          </w:rPr>
          <w:lastRenderedPageBreak/>
          <w:t>C</w:t>
        </w:r>
        <w:r w:rsidRPr="00A2103B">
          <w:rPr>
            <w:b/>
            <w:bCs/>
          </w:rPr>
          <w:t>omo Implantar</w:t>
        </w:r>
        <w:r w:rsidRPr="00A2103B">
          <w:t xml:space="preserve">: Para garantir que apenas os colaboradores autorizados tenham acesso aos dados pessoais dos clientes, é fundamental implementar um </w:t>
        </w:r>
        <w:r w:rsidRPr="00A2103B">
          <w:rPr>
            <w:b/>
            <w:bCs/>
          </w:rPr>
          <w:t>controle de acesso granular</w:t>
        </w:r>
        <w:r w:rsidRPr="00A2103B">
          <w:t xml:space="preserve"> nos sistemas da plataforma. Isso inclui a definição de permissões baseadas na função de cada usuário (RBAC - </w:t>
        </w:r>
        <w:r w:rsidRPr="00A2103B">
          <w:rPr>
            <w:b/>
            <w:bCs/>
          </w:rPr>
          <w:t>Role-</w:t>
        </w:r>
        <w:proofErr w:type="spellStart"/>
        <w:r w:rsidRPr="00A2103B">
          <w:rPr>
            <w:b/>
            <w:bCs/>
          </w:rPr>
          <w:t>Based</w:t>
        </w:r>
        <w:proofErr w:type="spellEnd"/>
        <w:r w:rsidRPr="00A2103B">
          <w:rPr>
            <w:b/>
            <w:bCs/>
          </w:rPr>
          <w:t xml:space="preserve"> Access </w:t>
        </w:r>
        <w:proofErr w:type="spellStart"/>
        <w:r w:rsidRPr="00A2103B">
          <w:rPr>
            <w:b/>
            <w:bCs/>
          </w:rPr>
          <w:t>Control</w:t>
        </w:r>
        <w:proofErr w:type="spellEnd"/>
        <w:r w:rsidRPr="00A2103B">
          <w:t>). Além disso, a autenticação multifatorial (MFA) deve ser implementada para garantir uma camada extra de segurança.</w:t>
        </w:r>
        <w:r w:rsidRPr="00A2103B">
          <w:br/>
        </w:r>
        <w:r w:rsidRPr="00A2103B">
          <w:rPr>
            <w:b/>
            <w:bCs/>
          </w:rPr>
          <w:t>Passos</w:t>
        </w:r>
        <w:r w:rsidRPr="00A2103B">
          <w:t xml:space="preserve">: </w:t>
        </w:r>
      </w:ins>
    </w:p>
    <w:p w14:paraId="00951752" w14:textId="77777777" w:rsidR="002044FC" w:rsidRPr="00A2103B" w:rsidRDefault="002044FC" w:rsidP="002044FC">
      <w:pPr>
        <w:ind w:firstLine="0"/>
        <w:rPr>
          <w:ins w:id="184" w:author="de Bastos Lourival, Nicole Sabrine" w:date="2025-05-19T16:33:00Z" w16du:dateUtc="2025-05-19T19:33:00Z"/>
        </w:rPr>
      </w:pPr>
      <w:ins w:id="185" w:author="de Bastos Lourival, Nicole Sabrine" w:date="2025-05-19T16:33:00Z" w16du:dateUtc="2025-05-19T19:33:00Z">
        <w:r w:rsidRPr="00A2103B">
          <w:rPr>
            <w:b/>
            <w:bCs/>
          </w:rPr>
          <w:t>Definir papéis e permissões</w:t>
        </w:r>
        <w:r w:rsidRPr="00A2103B">
          <w:t>: A plataforma deve permitir que diferentes níveis de acesso sejam definidos, como administradores, atendentes de suporte e desenvolvedores, com permissões específicas para cada grupo. Por exemplo, apenas o time de suporte pode visualizar dados de clientes, e somente administradores podem alterar configurações críticas.</w:t>
        </w:r>
      </w:ins>
    </w:p>
    <w:p w14:paraId="72AC672C" w14:textId="77777777" w:rsidR="002044FC" w:rsidRPr="00A2103B" w:rsidRDefault="002044FC" w:rsidP="002044FC">
      <w:pPr>
        <w:ind w:firstLine="0"/>
        <w:rPr>
          <w:ins w:id="186" w:author="de Bastos Lourival, Nicole Sabrine" w:date="2025-05-19T16:33:00Z" w16du:dateUtc="2025-05-19T19:33:00Z"/>
        </w:rPr>
      </w:pPr>
      <w:ins w:id="187" w:author="de Bastos Lourival, Nicole Sabrine" w:date="2025-05-19T16:33:00Z" w16du:dateUtc="2025-05-19T19:33:00Z">
        <w:r w:rsidRPr="00A2103B">
          <w:rPr>
            <w:b/>
            <w:bCs/>
          </w:rPr>
          <w:t>Implementar MFA</w:t>
        </w:r>
        <w:r w:rsidRPr="00A2103B">
          <w:t xml:space="preserve">: O sistema de login da plataforma deve exigir não apenas uma senha, mas também um segundo fator de autenticação, como </w:t>
        </w:r>
        <w:r w:rsidRPr="00A2103B">
          <w:rPr>
            <w:b/>
            <w:bCs/>
          </w:rPr>
          <w:t>código enviado por SMS ou aplicativo autenticador</w:t>
        </w:r>
        <w:r w:rsidRPr="00A2103B">
          <w:t>, para aumentar a segurança.</w:t>
        </w:r>
      </w:ins>
    </w:p>
    <w:p w14:paraId="3E59BAD5" w14:textId="5AFF00A4" w:rsidR="002044FC" w:rsidRPr="002044FC" w:rsidRDefault="002044FC">
      <w:pPr>
        <w:pStyle w:val="PargrafodaLista"/>
        <w:ind w:firstLine="0"/>
        <w:pPrChange w:id="188" w:author="de Bastos Lourival, Nicole Sabrine" w:date="2025-05-19T16:33:00Z" w16du:dateUtc="2025-05-19T19:33:00Z">
          <w:pPr>
            <w:pStyle w:val="Ttulo2"/>
          </w:pPr>
        </w:pPrChange>
      </w:pPr>
      <w:ins w:id="189" w:author="de Bastos Lourival, Nicole Sabrine" w:date="2025-05-19T16:33:00Z" w16du:dateUtc="2025-05-19T19:33:00Z">
        <w:r w:rsidRPr="00A2103B">
          <w:rPr>
            <w:b/>
            <w:bCs/>
          </w:rPr>
          <w:t>Benefício</w:t>
        </w:r>
        <w:r w:rsidRPr="00A2103B">
          <w:t xml:space="preserve">: O controle de acesso adequado e a autenticação multifatorial reduzem o risco de </w:t>
        </w:r>
        <w:r w:rsidRPr="00A2103B">
          <w:rPr>
            <w:b/>
            <w:bCs/>
          </w:rPr>
          <w:t>acesso indevido</w:t>
        </w:r>
        <w:r w:rsidRPr="00A2103B">
          <w:t xml:space="preserve"> aos dados pessoais, minimizando a chance de vazamentos ou abusos de dados e aumentando a confiança dos consumidores na plataforma. Isso também está em conformidade com a LGPD, que exige que as empresas protejam os dados pessoais de forma eficaz.</w:t>
        </w:r>
      </w:ins>
    </w:p>
    <w:p w14:paraId="7FB96D55" w14:textId="50EC1019" w:rsidR="00BF5327" w:rsidDel="002044FC" w:rsidRDefault="00BF5327" w:rsidP="00BF5327">
      <w:pPr>
        <w:pStyle w:val="PargrafodaLista"/>
        <w:rPr>
          <w:del w:id="190" w:author="de Bastos Lourival, Nicole Sabrine" w:date="2025-05-19T16:33:00Z" w16du:dateUtc="2025-05-19T19:33:00Z"/>
        </w:rPr>
      </w:pPr>
      <w:del w:id="191" w:author="de Bastos Lourival, Nicole Sabrine" w:date="2025-05-19T16:33:00Z" w16du:dateUtc="2025-05-19T19:33:00Z">
        <w:r w:rsidDel="002044FC">
          <w:delText>Descreva a recomendação.</w:delText>
        </w:r>
      </w:del>
    </w:p>
    <w:p w14:paraId="07A44408" w14:textId="1BA0CA3D" w:rsidR="00BF5327" w:rsidDel="002044FC" w:rsidRDefault="00BF5327" w:rsidP="00BF5327">
      <w:pPr>
        <w:pStyle w:val="PargrafodaLista"/>
        <w:rPr>
          <w:del w:id="192" w:author="de Bastos Lourival, Nicole Sabrine" w:date="2025-05-19T16:33:00Z" w16du:dateUtc="2025-05-19T19:33:00Z"/>
        </w:rPr>
      </w:pPr>
      <w:del w:id="193" w:author="de Bastos Lourival, Nicole Sabrine" w:date="2025-05-19T16:33:00Z" w16du:dateUtc="2025-05-19T19:33:00Z">
        <w:r w:rsidDel="002044FC">
          <w:delText xml:space="preserve">Benefícios: </w:delText>
        </w:r>
        <w:r w:rsidRPr="00BF5327" w:rsidDel="002044FC">
          <w:delText>Explique como essa recomendação ajudará a proteger os dados pessoais dos clientes e/ou colaboradores, destacando o impacto positivo na conformidade com a LGPD</w:delText>
        </w:r>
        <w:r w:rsidDel="002044FC">
          <w:delText xml:space="preserve"> </w:delText>
        </w:r>
      </w:del>
    </w:p>
    <w:p w14:paraId="124AF035" w14:textId="253E7676" w:rsidR="00F878D3" w:rsidRDefault="00FB75C9" w:rsidP="00F878D3">
      <w:pPr>
        <w:pStyle w:val="Ttulo1"/>
      </w:pPr>
      <w:bookmarkStart w:id="194" w:name="_Toc174946214"/>
      <w:r>
        <w:t>4</w:t>
      </w:r>
      <w:r w:rsidR="00F878D3">
        <w:t xml:space="preserve"> </w:t>
      </w:r>
      <w:r w:rsidR="00BF5327" w:rsidRPr="00BF5327">
        <w:t>ANONIMIZAÇÃO</w:t>
      </w:r>
      <w:bookmarkEnd w:id="194"/>
    </w:p>
    <w:p w14:paraId="5FEDDF25" w14:textId="32E189A9" w:rsidR="00F878D3" w:rsidRDefault="0093596E" w:rsidP="00F878D3">
      <w:pPr>
        <w:pStyle w:val="Ttulo2"/>
      </w:pPr>
      <w:bookmarkStart w:id="195" w:name="_Toc174946215"/>
      <w:r>
        <w:t>4</w:t>
      </w:r>
      <w:r w:rsidR="00F878D3">
        <w:t xml:space="preserve">.1 </w:t>
      </w:r>
      <w:r w:rsidR="00BF5327" w:rsidRPr="00BF5327">
        <w:t>Relação de Dados de Clientes Disponíveis</w:t>
      </w:r>
      <w:bookmarkEnd w:id="195"/>
    </w:p>
    <w:p w14:paraId="2E4010EC" w14:textId="78EC5DAA" w:rsidR="006C35F6" w:rsidRPr="00E3172F" w:rsidRDefault="006C35F6" w:rsidP="006C35F6">
      <w:pPr>
        <w:spacing w:after="160" w:line="259" w:lineRule="auto"/>
        <w:ind w:firstLine="0"/>
        <w:rPr>
          <w:ins w:id="196" w:author="de Bastos Lourival, Nicole Sabrine" w:date="2025-05-19T17:18:00Z" w16du:dateUtc="2025-05-19T20:18:00Z"/>
          <w:lang w:bidi="kn-IN"/>
        </w:rPr>
      </w:pPr>
      <w:ins w:id="197" w:author="de Bastos Lourival, Nicole Sabrine" w:date="2025-05-19T17:18:00Z" w16du:dateUtc="2025-05-19T20:18:00Z">
        <w:r w:rsidRPr="00E3172F">
          <w:rPr>
            <w:lang w:bidi="kn-IN"/>
          </w:rPr>
          <w:t>Nome completo</w:t>
        </w:r>
      </w:ins>
      <w:ins w:id="198" w:author="de Bastos Lourival, Nicole Sabrine" w:date="2025-05-19T17:19:00Z" w16du:dateUtc="2025-05-19T20:19:00Z">
        <w:r>
          <w:rPr>
            <w:lang w:bidi="kn-IN"/>
          </w:rPr>
          <w:t>;</w:t>
        </w:r>
      </w:ins>
    </w:p>
    <w:p w14:paraId="6AD5F2F8" w14:textId="366C36A4" w:rsidR="006C35F6" w:rsidRPr="00E3172F" w:rsidRDefault="006C35F6" w:rsidP="006C35F6">
      <w:pPr>
        <w:spacing w:after="160" w:line="259" w:lineRule="auto"/>
        <w:ind w:firstLine="0"/>
        <w:rPr>
          <w:ins w:id="199" w:author="de Bastos Lourival, Nicole Sabrine" w:date="2025-05-19T17:18:00Z" w16du:dateUtc="2025-05-19T20:18:00Z"/>
          <w:lang w:bidi="kn-IN"/>
        </w:rPr>
      </w:pPr>
      <w:ins w:id="200" w:author="de Bastos Lourival, Nicole Sabrine" w:date="2025-05-19T17:18:00Z" w16du:dateUtc="2025-05-19T20:18:00Z">
        <w:r w:rsidRPr="00E3172F">
          <w:rPr>
            <w:lang w:bidi="kn-IN"/>
          </w:rPr>
          <w:t>CPF</w:t>
        </w:r>
      </w:ins>
      <w:ins w:id="201" w:author="de Bastos Lourival, Nicole Sabrine" w:date="2025-05-19T17:19:00Z" w16du:dateUtc="2025-05-19T20:19:00Z">
        <w:r>
          <w:rPr>
            <w:lang w:bidi="kn-IN"/>
          </w:rPr>
          <w:t>;</w:t>
        </w:r>
      </w:ins>
    </w:p>
    <w:p w14:paraId="2CD6FEA5" w14:textId="73F8BA20" w:rsidR="006C35F6" w:rsidRPr="00E3172F" w:rsidRDefault="006C35F6" w:rsidP="006C35F6">
      <w:pPr>
        <w:spacing w:after="160" w:line="259" w:lineRule="auto"/>
        <w:ind w:firstLine="0"/>
        <w:rPr>
          <w:ins w:id="202" w:author="de Bastos Lourival, Nicole Sabrine" w:date="2025-05-19T17:18:00Z" w16du:dateUtc="2025-05-19T20:18:00Z"/>
          <w:lang w:bidi="kn-IN"/>
        </w:rPr>
      </w:pPr>
      <w:ins w:id="203" w:author="de Bastos Lourival, Nicole Sabrine" w:date="2025-05-19T17:18:00Z" w16du:dateUtc="2025-05-19T20:18:00Z">
        <w:r w:rsidRPr="00E3172F">
          <w:rPr>
            <w:lang w:bidi="kn-IN"/>
          </w:rPr>
          <w:t>Data de nascimento</w:t>
        </w:r>
      </w:ins>
      <w:ins w:id="204" w:author="de Bastos Lourival, Nicole Sabrine" w:date="2025-05-19T17:19:00Z" w16du:dateUtc="2025-05-19T20:19:00Z">
        <w:r>
          <w:rPr>
            <w:lang w:bidi="kn-IN"/>
          </w:rPr>
          <w:t>;</w:t>
        </w:r>
      </w:ins>
    </w:p>
    <w:p w14:paraId="4EF3BECE" w14:textId="64B07605" w:rsidR="006C35F6" w:rsidRDefault="006C35F6">
      <w:pPr>
        <w:ind w:firstLine="0"/>
        <w:rPr>
          <w:ins w:id="205" w:author="de Bastos Lourival, Nicole Sabrine" w:date="2025-05-19T17:18:00Z" w16du:dateUtc="2025-05-19T20:18:00Z"/>
        </w:rPr>
        <w:pPrChange w:id="206" w:author="de Bastos Lourival, Nicole Sabrine" w:date="2025-05-19T17:19:00Z" w16du:dateUtc="2025-05-19T20:19:00Z">
          <w:pPr/>
        </w:pPrChange>
      </w:pPr>
      <w:ins w:id="207" w:author="de Bastos Lourival, Nicole Sabrine" w:date="2025-05-19T17:18:00Z" w16du:dateUtc="2025-05-19T20:18:00Z">
        <w:r>
          <w:lastRenderedPageBreak/>
          <w:t>Sexo Biológico</w:t>
        </w:r>
      </w:ins>
      <w:ins w:id="208" w:author="de Bastos Lourival, Nicole Sabrine" w:date="2025-05-19T17:19:00Z" w16du:dateUtc="2025-05-19T20:19:00Z">
        <w:r>
          <w:t>;</w:t>
        </w:r>
      </w:ins>
    </w:p>
    <w:p w14:paraId="77EBCDE2" w14:textId="57AFCAAA" w:rsidR="006C35F6" w:rsidRPr="00E3172F" w:rsidRDefault="006C35F6" w:rsidP="006C35F6">
      <w:pPr>
        <w:spacing w:after="160" w:line="259" w:lineRule="auto"/>
        <w:ind w:firstLine="0"/>
        <w:rPr>
          <w:ins w:id="209" w:author="de Bastos Lourival, Nicole Sabrine" w:date="2025-05-19T17:18:00Z" w16du:dateUtc="2025-05-19T20:18:00Z"/>
          <w:lang w:bidi="kn-IN"/>
        </w:rPr>
      </w:pPr>
      <w:ins w:id="210" w:author="de Bastos Lourival, Nicole Sabrine" w:date="2025-05-19T17:18:00Z" w16du:dateUtc="2025-05-19T20:18:00Z">
        <w:r>
          <w:t>Descrição Gênero</w:t>
        </w:r>
      </w:ins>
      <w:ins w:id="211" w:author="de Bastos Lourival, Nicole Sabrine" w:date="2025-05-19T17:19:00Z" w16du:dateUtc="2025-05-19T20:19:00Z">
        <w:r>
          <w:t>;</w:t>
        </w:r>
      </w:ins>
    </w:p>
    <w:p w14:paraId="2C464A45" w14:textId="5733FA72" w:rsidR="006C35F6" w:rsidRPr="00E3172F" w:rsidRDefault="006C35F6" w:rsidP="006C35F6">
      <w:pPr>
        <w:spacing w:after="160" w:line="259" w:lineRule="auto"/>
        <w:ind w:firstLine="0"/>
        <w:rPr>
          <w:ins w:id="212" w:author="de Bastos Lourival, Nicole Sabrine" w:date="2025-05-19T17:18:00Z" w16du:dateUtc="2025-05-19T20:18:00Z"/>
          <w:lang w:bidi="kn-IN"/>
        </w:rPr>
      </w:pPr>
      <w:ins w:id="213" w:author="de Bastos Lourival, Nicole Sabrine" w:date="2025-05-19T17:18:00Z" w16du:dateUtc="2025-05-19T20:18:00Z">
        <w:r w:rsidRPr="00E3172F">
          <w:rPr>
            <w:lang w:bidi="kn-IN"/>
          </w:rPr>
          <w:t>Endereço completo (rua, número, complemento, bairro, cidade, estado, CEP)</w:t>
        </w:r>
      </w:ins>
      <w:ins w:id="214" w:author="de Bastos Lourival, Nicole Sabrine" w:date="2025-05-19T17:19:00Z" w16du:dateUtc="2025-05-19T20:19:00Z">
        <w:r>
          <w:rPr>
            <w:lang w:bidi="kn-IN"/>
          </w:rPr>
          <w:t>;</w:t>
        </w:r>
      </w:ins>
    </w:p>
    <w:p w14:paraId="1F9BF396" w14:textId="624A4AC9" w:rsidR="006C35F6" w:rsidRPr="00E3172F" w:rsidRDefault="006C35F6" w:rsidP="006C35F6">
      <w:pPr>
        <w:spacing w:after="160" w:line="259" w:lineRule="auto"/>
        <w:ind w:firstLine="0"/>
        <w:rPr>
          <w:ins w:id="215" w:author="de Bastos Lourival, Nicole Sabrine" w:date="2025-05-19T17:18:00Z" w16du:dateUtc="2025-05-19T20:18:00Z"/>
          <w:lang w:bidi="kn-IN"/>
        </w:rPr>
      </w:pPr>
      <w:ins w:id="216" w:author="de Bastos Lourival, Nicole Sabrine" w:date="2025-05-19T17:18:00Z" w16du:dateUtc="2025-05-19T20:18:00Z">
        <w:r w:rsidRPr="00E3172F">
          <w:rPr>
            <w:lang w:bidi="kn-IN"/>
          </w:rPr>
          <w:t>Número de telefone</w:t>
        </w:r>
      </w:ins>
      <w:ins w:id="217" w:author="de Bastos Lourival, Nicole Sabrine" w:date="2025-05-19T17:19:00Z" w16du:dateUtc="2025-05-19T20:19:00Z">
        <w:r>
          <w:rPr>
            <w:lang w:bidi="kn-IN"/>
          </w:rPr>
          <w:t>;</w:t>
        </w:r>
      </w:ins>
      <w:ins w:id="218" w:author="de Bastos Lourival, Nicole Sabrine" w:date="2025-05-19T17:18:00Z" w16du:dateUtc="2025-05-19T20:18:00Z">
        <w:r w:rsidRPr="00E3172F">
          <w:rPr>
            <w:lang w:bidi="kn-IN"/>
          </w:rPr>
          <w:t xml:space="preserve"> </w:t>
        </w:r>
      </w:ins>
    </w:p>
    <w:p w14:paraId="3CDC9603" w14:textId="44DEBF70" w:rsidR="006C35F6" w:rsidRPr="00E3172F" w:rsidRDefault="006C35F6" w:rsidP="006C35F6">
      <w:pPr>
        <w:spacing w:after="160" w:line="259" w:lineRule="auto"/>
        <w:ind w:firstLine="0"/>
        <w:rPr>
          <w:ins w:id="219" w:author="de Bastos Lourival, Nicole Sabrine" w:date="2025-05-19T17:18:00Z" w16du:dateUtc="2025-05-19T20:18:00Z"/>
          <w:lang w:bidi="kn-IN"/>
        </w:rPr>
      </w:pPr>
      <w:ins w:id="220" w:author="de Bastos Lourival, Nicole Sabrine" w:date="2025-05-19T17:18:00Z" w16du:dateUtc="2025-05-19T20:18:00Z">
        <w:r w:rsidRPr="00E3172F">
          <w:rPr>
            <w:lang w:bidi="kn-IN"/>
          </w:rPr>
          <w:t>Endereço de e-mail</w:t>
        </w:r>
      </w:ins>
      <w:ins w:id="221" w:author="de Bastos Lourival, Nicole Sabrine" w:date="2025-05-19T17:19:00Z" w16du:dateUtc="2025-05-19T20:19:00Z">
        <w:r>
          <w:rPr>
            <w:lang w:bidi="kn-IN"/>
          </w:rPr>
          <w:t>;</w:t>
        </w:r>
      </w:ins>
    </w:p>
    <w:p w14:paraId="017FF01C" w14:textId="12A8FF21" w:rsidR="0093596E" w:rsidDel="006C35F6" w:rsidRDefault="00BF5327" w:rsidP="00F878D3">
      <w:pPr>
        <w:pStyle w:val="PargrafodaLista"/>
        <w:rPr>
          <w:del w:id="222" w:author="de Bastos Lourival, Nicole Sabrine" w:date="2025-05-19T17:18:00Z" w16du:dateUtc="2025-05-19T20:18:00Z"/>
        </w:rPr>
      </w:pPr>
      <w:del w:id="223" w:author="de Bastos Lourival, Nicole Sabrine" w:date="2025-05-19T17:18:00Z" w16du:dateUtc="2025-05-19T20:18:00Z">
        <w:r w:rsidRPr="00BF5327" w:rsidDel="006C35F6">
          <w:delText>Liste todos os tipos de dados de clientes que estão disponíveis na plataforma e que são coletados, armazenados e processados pela empresa.</w:delText>
        </w:r>
      </w:del>
    </w:p>
    <w:p w14:paraId="6AEE47EC" w14:textId="4C4C2B23" w:rsidR="00BF5327" w:rsidRDefault="00BF5327" w:rsidP="00BF5327">
      <w:pPr>
        <w:pStyle w:val="Ttulo2"/>
      </w:pPr>
      <w:bookmarkStart w:id="224" w:name="_Toc174946216"/>
      <w:r>
        <w:t xml:space="preserve">4.1 </w:t>
      </w:r>
      <w:r w:rsidRPr="00BF5327">
        <w:t>Definição de Dados para Anonimização</w:t>
      </w:r>
      <w:bookmarkEnd w:id="224"/>
    </w:p>
    <w:p w14:paraId="0279917C" w14:textId="7BEAF1A8" w:rsidR="00BF5327" w:rsidRDefault="00BF5327" w:rsidP="00BF5327">
      <w:pPr>
        <w:pStyle w:val="PargrafodaLista"/>
        <w:numPr>
          <w:ilvl w:val="0"/>
          <w:numId w:val="16"/>
        </w:numPr>
      </w:pPr>
      <w:r>
        <w:t xml:space="preserve">Dado 1: Endereço completo (rua, bairro, cidade, estado). </w:t>
      </w:r>
      <w:r>
        <w:br/>
        <w:t>Justificativa: Pode ser substituído por informações mais genéricas, como apenas a cidade ou um código geográfico.</w:t>
      </w:r>
      <w:r>
        <w:br/>
      </w:r>
      <w:r>
        <w:br/>
        <w:t xml:space="preserve">Dado 2: Nome completo do cliente. </w:t>
      </w:r>
      <w:r>
        <w:br/>
        <w:t>Justificativa: Pode ser convertido em um identificador único ou código, mantendo a utilidade dos dados sem revelar a identidade.</w:t>
      </w:r>
      <w:r>
        <w:br/>
      </w:r>
      <w:r>
        <w:br/>
        <w:t>A anonimização reduz significativamente os riscos em caso de violação e mantém a conformidade com a LGPD ao inviabilizar a identificação direta dos indivíduos.</w:t>
      </w:r>
    </w:p>
    <w:p w14:paraId="524A2843" w14:textId="5CCAAD40" w:rsidR="00BF5327" w:rsidRDefault="00BF5327" w:rsidP="00BF5327">
      <w:pPr>
        <w:pStyle w:val="PargrafodaLista"/>
        <w:ind w:left="1429" w:firstLine="0"/>
      </w:pPr>
      <w:r w:rsidRPr="00BF5327">
        <w:t xml:space="preserve">Justificativa: </w:t>
      </w:r>
      <w:ins w:id="225" w:author="de Bastos Lourival, Nicole Sabrine" w:date="2025-05-19T16:34:00Z" w16du:dateUtc="2025-05-19T19:34:00Z">
        <w:r w:rsidR="00C34C26" w:rsidRPr="00A2103B">
          <w:t xml:space="preserve">O endereço completo dos clientes pode ser </w:t>
        </w:r>
        <w:r w:rsidR="00C34C26" w:rsidRPr="00A2103B">
          <w:rPr>
            <w:b/>
            <w:bCs/>
          </w:rPr>
          <w:t>anonimizado</w:t>
        </w:r>
        <w:r w:rsidR="00C34C26" w:rsidRPr="00A2103B">
          <w:t xml:space="preserve"> por meio de uma técnica de </w:t>
        </w:r>
        <w:r w:rsidR="00C34C26" w:rsidRPr="00A2103B">
          <w:rPr>
            <w:b/>
            <w:bCs/>
          </w:rPr>
          <w:t>generalização</w:t>
        </w:r>
        <w:r w:rsidR="00C34C26" w:rsidRPr="00A2103B">
          <w:t xml:space="preserve"> ou </w:t>
        </w:r>
        <w:proofErr w:type="spellStart"/>
        <w:r w:rsidR="00C34C26" w:rsidRPr="00A2103B">
          <w:rPr>
            <w:b/>
            <w:bCs/>
          </w:rPr>
          <w:t>pseudonimização</w:t>
        </w:r>
        <w:proofErr w:type="spellEnd"/>
        <w:r w:rsidR="00C34C26" w:rsidRPr="00A2103B">
          <w:t xml:space="preserve">, transformando o dado em uma versão agregada, como a </w:t>
        </w:r>
        <w:r w:rsidR="00C34C26" w:rsidRPr="00A2103B">
          <w:rPr>
            <w:b/>
            <w:bCs/>
          </w:rPr>
          <w:t>cidade</w:t>
        </w:r>
        <w:r w:rsidR="00C34C26" w:rsidRPr="00A2103B">
          <w:t xml:space="preserve"> ou </w:t>
        </w:r>
        <w:r w:rsidR="00C34C26" w:rsidRPr="00A2103B">
          <w:rPr>
            <w:b/>
            <w:bCs/>
          </w:rPr>
          <w:t>bairro</w:t>
        </w:r>
        <w:r w:rsidR="00C34C26" w:rsidRPr="00A2103B">
          <w:t>, ou então usando um código que represente uma localização sem permitir a identificação do indivíduo</w:t>
        </w:r>
        <w:r w:rsidR="00C34C26">
          <w:t xml:space="preserve"> </w:t>
        </w:r>
      </w:ins>
      <w:del w:id="226" w:author="de Bastos Lourival, Nicole Sabrine" w:date="2025-05-19T16:34:00Z" w16du:dateUtc="2025-05-19T19:34:00Z">
        <w:r w:rsidRPr="00BF5327" w:rsidDel="00C34C26">
          <w:delText>Explique por que este dado foi escolhido para ser anonimizado, destacando a importância de sua proteção</w:delText>
        </w:r>
      </w:del>
      <w:r w:rsidRPr="00BF5327">
        <w:t>.</w:t>
      </w:r>
    </w:p>
    <w:p w14:paraId="03DE124C" w14:textId="240C48F9" w:rsidR="00BF5327" w:rsidRDefault="00BF5327" w:rsidP="00BF5327">
      <w:pPr>
        <w:pStyle w:val="PargrafodaLista"/>
        <w:numPr>
          <w:ilvl w:val="0"/>
          <w:numId w:val="16"/>
        </w:numPr>
      </w:pPr>
      <w:r w:rsidRPr="00BF5327">
        <w:t xml:space="preserve">Dado </w:t>
      </w:r>
      <w:r>
        <w:t>2</w:t>
      </w:r>
      <w:r w:rsidRPr="00BF5327">
        <w:t xml:space="preserve">: </w:t>
      </w:r>
      <w:ins w:id="227" w:author="de Bastos Lourival, Nicole Sabrine" w:date="2025-05-19T16:34:00Z" w16du:dateUtc="2025-05-19T19:34:00Z">
        <w:r w:rsidR="00A0173C" w:rsidRPr="00A0173C">
          <w:rPr>
            <w:rPrChange w:id="228" w:author="de Bastos Lourival, Nicole Sabrine" w:date="2025-05-19T16:34:00Z" w16du:dateUtc="2025-05-19T19:34:00Z">
              <w:rPr>
                <w:b/>
                <w:bCs/>
              </w:rPr>
            </w:rPrChange>
          </w:rPr>
          <w:t>Nome Completo do Cliente</w:t>
        </w:r>
      </w:ins>
      <w:ins w:id="229" w:author="de Bastos Lourival, Nicole Sabrine" w:date="2025-05-19T16:35:00Z" w16du:dateUtc="2025-05-19T19:35:00Z">
        <w:r w:rsidR="00A0173C">
          <w:t xml:space="preserve"> </w:t>
        </w:r>
      </w:ins>
      <w:del w:id="230" w:author="de Bastos Lourival, Nicole Sabrine" w:date="2025-05-19T16:35:00Z" w16du:dateUtc="2025-05-19T19:35:00Z">
        <w:r w:rsidRPr="00BF5327" w:rsidDel="00A0173C">
          <w:delText xml:space="preserve">[Descreva o dado </w:delText>
        </w:r>
        <w:r w:rsidDel="00A0173C">
          <w:delText>2</w:delText>
        </w:r>
        <w:r w:rsidRPr="00BF5327" w:rsidDel="00A0173C">
          <w:delText>]</w:delText>
        </w:r>
      </w:del>
      <w:r w:rsidRPr="00BF5327">
        <w:t>.</w:t>
      </w:r>
    </w:p>
    <w:p w14:paraId="4D3118BA" w14:textId="5155E185" w:rsidR="00FC65DC" w:rsidRDefault="00BF5327" w:rsidP="00BF5327">
      <w:pPr>
        <w:pStyle w:val="PargrafodaLista"/>
        <w:ind w:left="1429" w:firstLine="0"/>
        <w:rPr>
          <w:ins w:id="231" w:author="de Bastos Lourival, Nicole Sabrine" w:date="2025-05-19T16:35:00Z" w16du:dateUtc="2025-05-19T19:35:00Z"/>
        </w:rPr>
      </w:pPr>
      <w:r w:rsidRPr="00BF5327">
        <w:t xml:space="preserve">Justificativa: </w:t>
      </w:r>
      <w:ins w:id="232" w:author="de Bastos Lourival, Nicole Sabrine" w:date="2025-05-19T16:35:00Z" w16du:dateUtc="2025-05-19T19:35:00Z">
        <w:r w:rsidR="00FC65DC" w:rsidRPr="00A2103B">
          <w:t xml:space="preserve">O nome completo dos clientes pode ser </w:t>
        </w:r>
        <w:proofErr w:type="spellStart"/>
        <w:r w:rsidR="00FC65DC" w:rsidRPr="00A2103B">
          <w:rPr>
            <w:b/>
            <w:bCs/>
          </w:rPr>
          <w:t>pseudonimizado</w:t>
        </w:r>
        <w:proofErr w:type="spellEnd"/>
        <w:r w:rsidR="00FC65DC" w:rsidRPr="00A2103B">
          <w:t xml:space="preserve">, substituindo-o por um </w:t>
        </w:r>
        <w:r w:rsidR="00FC65DC" w:rsidRPr="00A2103B">
          <w:rPr>
            <w:b/>
            <w:bCs/>
          </w:rPr>
          <w:t>código único</w:t>
        </w:r>
        <w:r w:rsidR="00FC65DC" w:rsidRPr="00A2103B">
          <w:t xml:space="preserve"> ou </w:t>
        </w:r>
        <w:r w:rsidR="00FC65DC" w:rsidRPr="00A2103B">
          <w:rPr>
            <w:b/>
            <w:bCs/>
          </w:rPr>
          <w:t>ID</w:t>
        </w:r>
        <w:r w:rsidR="00FC65DC" w:rsidRPr="00A2103B">
          <w:t xml:space="preserve"> atribuído a cada cliente, que </w:t>
        </w:r>
        <w:r w:rsidR="00FC65DC" w:rsidRPr="00A2103B">
          <w:lastRenderedPageBreak/>
          <w:t>não revela a identidade real, mas ainda permite a análise dos dados para fins estatísticos ou de marketing</w:t>
        </w:r>
        <w:r w:rsidR="00FC65DC">
          <w:t>.</w:t>
        </w:r>
      </w:ins>
    </w:p>
    <w:p w14:paraId="4F1D3A4A" w14:textId="2C44244B" w:rsidR="00000D70" w:rsidRDefault="00BF5327" w:rsidP="00BF5327">
      <w:pPr>
        <w:pStyle w:val="PargrafodaLista"/>
        <w:ind w:left="1429" w:firstLine="0"/>
      </w:pPr>
      <w:del w:id="233" w:author="de Bastos Lourival, Nicole Sabrine" w:date="2025-05-19T16:35:00Z" w16du:dateUtc="2025-05-19T19:35:00Z">
        <w:r w:rsidRPr="00BF5327" w:rsidDel="00FC65DC">
          <w:delText>Explique por que este dado foi escolhido para ser anonimizado, destacando a importância de sua proteção</w:delText>
        </w:r>
      </w:del>
    </w:p>
    <w:p w14:paraId="6C557799" w14:textId="19F248CA" w:rsidR="004D5A0B" w:rsidRPr="00F643C9" w:rsidRDefault="00FC2B96" w:rsidP="004D5A0B">
      <w:pPr>
        <w:pStyle w:val="PargrafodaLista"/>
      </w:pPr>
      <w:ins w:id="234" w:author="de Bastos Lourival, Nicole Sabrine" w:date="2025-05-19T16:35:00Z" w16du:dateUtc="2025-05-19T19:35:00Z">
        <w:r w:rsidRPr="00A2103B">
          <w:t xml:space="preserve">A anonimização ou </w:t>
        </w:r>
        <w:proofErr w:type="spellStart"/>
        <w:r w:rsidRPr="00A2103B">
          <w:t>pseudonimização</w:t>
        </w:r>
        <w:proofErr w:type="spellEnd"/>
        <w:r w:rsidRPr="00A2103B">
          <w:t xml:space="preserve"> de dados permite que a Melhores Compras utilize essas informações de forma segura para análises internas e outras finalidades, sem comprometer a privacidade dos consumidores. Além disso, está em total conformidade com os princípios da LGPD, garantindo que, mesmo em casos de vazamento ou acesso indevido, os dados não possam ser utilizados para identificar diretamente o cliente</w:t>
        </w:r>
      </w:ins>
    </w:p>
    <w:p w14:paraId="75ED4F3E" w14:textId="77777777" w:rsidR="00987BE0" w:rsidRPr="00027BDF" w:rsidRDefault="00C2382B" w:rsidP="00027BDF">
      <w:pPr>
        <w:pStyle w:val="Ttulo1"/>
      </w:pPr>
      <w:bookmarkStart w:id="235" w:name="_Toc174946217"/>
      <w:r w:rsidRPr="00027BDF">
        <w:t>REFERÊNCIAS</w:t>
      </w:r>
      <w:bookmarkEnd w:id="235"/>
    </w:p>
    <w:p w14:paraId="55E7A09B" w14:textId="5FD91934" w:rsidR="00E44BC1" w:rsidRDefault="00E44BC1" w:rsidP="0076599A">
      <w:pPr>
        <w:pStyle w:val="Bibliografia"/>
        <w:rPr>
          <w:ins w:id="236" w:author="de Bastos Lourival, Nicole Sabrine" w:date="2025-05-20T15:24:00Z" w16du:dateUtc="2025-05-20T18:24:00Z"/>
          <w:lang w:val="pt-BR"/>
        </w:rPr>
      </w:pPr>
      <w:ins w:id="237" w:author="de Bastos Lourival, Nicole Sabrine" w:date="2025-05-20T15:23:00Z" w16du:dateUtc="2025-05-20T18:23:00Z">
        <w:r>
          <w:rPr>
            <w:lang w:val="pt-BR"/>
          </w:rPr>
          <w:t xml:space="preserve">DONEDA, Danilo. Da privacidade à proteção </w:t>
        </w:r>
      </w:ins>
      <w:ins w:id="238" w:author="de Bastos Lourival, Nicole Sabrine" w:date="2025-05-20T15:24:00Z" w16du:dateUtc="2025-05-20T18:24:00Z">
        <w:r>
          <w:rPr>
            <w:lang w:val="pt-BR"/>
          </w:rPr>
          <w:t>de dados pessoais. Rio de Janeiro: Forense, 2014.</w:t>
        </w:r>
      </w:ins>
    </w:p>
    <w:p w14:paraId="0FEE588E" w14:textId="56C89C30" w:rsidR="00E44BC1" w:rsidRDefault="00E44BC1" w:rsidP="00E44BC1">
      <w:pPr>
        <w:pStyle w:val="Corpodetexto"/>
        <w:ind w:firstLine="0"/>
        <w:rPr>
          <w:ins w:id="239" w:author="de Bastos Lourival, Nicole Sabrine" w:date="2025-05-20T15:25:00Z" w16du:dateUtc="2025-05-20T18:25:00Z"/>
        </w:rPr>
      </w:pPr>
      <w:ins w:id="240" w:author="de Bastos Lourival, Nicole Sabrine" w:date="2025-05-20T15:24:00Z" w16du:dateUtc="2025-05-20T18:24:00Z">
        <w:r>
          <w:t>MACHADO, Célio A. B. Privacidade e proteção de dados pessoais: uma abo</w:t>
        </w:r>
      </w:ins>
      <w:ins w:id="241" w:author="de Bastos Lourival, Nicole Sabrine" w:date="2025-05-20T15:25:00Z" w16du:dateUtc="2025-05-20T18:25:00Z">
        <w:r>
          <w:t xml:space="preserve">rdagem à luz da LGPD. São Paulo: Saraiva Educação, 2021. </w:t>
        </w:r>
      </w:ins>
    </w:p>
    <w:p w14:paraId="10EDE39D" w14:textId="74AC536E" w:rsidR="00E44BC1" w:rsidRPr="00E44BC1" w:rsidRDefault="00E44BC1">
      <w:pPr>
        <w:pStyle w:val="Corpodetexto"/>
        <w:ind w:firstLine="0"/>
        <w:rPr>
          <w:ins w:id="242" w:author="de Bastos Lourival, Nicole Sabrine" w:date="2025-05-20T15:23:00Z" w16du:dateUtc="2025-05-20T18:23:00Z"/>
        </w:rPr>
        <w:pPrChange w:id="243" w:author="de Bastos Lourival, Nicole Sabrine" w:date="2025-05-20T15:24:00Z" w16du:dateUtc="2025-05-20T18:24:00Z">
          <w:pPr>
            <w:pStyle w:val="Bibliografia"/>
          </w:pPr>
        </w:pPrChange>
      </w:pPr>
      <w:ins w:id="244" w:author="de Bastos Lourival, Nicole Sabrine" w:date="2025-05-20T15:25:00Z" w16du:dateUtc="2025-05-20T18:25:00Z">
        <w:r>
          <w:t xml:space="preserve">BRASIL. Lei nº 13.709, de 14 de agosto de 2018. Lei Geral </w:t>
        </w:r>
      </w:ins>
      <w:ins w:id="245" w:author="de Bastos Lourival, Nicole Sabrine" w:date="2025-05-20T15:26:00Z" w16du:dateUtc="2025-05-20T18:26:00Z">
        <w:r>
          <w:t>de Proteção de Dados Pessoais (LGPD). Diário Oficial da União: seção 1, Brasília, DF, 15 ago. 2018</w:t>
        </w:r>
      </w:ins>
    </w:p>
    <w:p w14:paraId="2C05E9A6" w14:textId="18FDA675" w:rsidR="0076599A" w:rsidRPr="00826699" w:rsidDel="00E44BC1" w:rsidRDefault="0076599A" w:rsidP="0076599A">
      <w:pPr>
        <w:pStyle w:val="Bibliografia"/>
        <w:rPr>
          <w:del w:id="246" w:author="de Bastos Lourival, Nicole Sabrine" w:date="2025-05-20T15:23:00Z" w16du:dateUtc="2025-05-20T18:23:00Z"/>
          <w:lang w:val="pt-BR"/>
        </w:rPr>
      </w:pPr>
      <w:del w:id="247" w:author="de Bastos Lourival, Nicole Sabrine" w:date="2025-05-20T15:23:00Z" w16du:dateUtc="2025-05-20T18:23:00Z">
        <w:r w:rsidRPr="00826699" w:rsidDel="00E44BC1">
          <w:rPr>
            <w:lang w:val="pt-BR"/>
          </w:rPr>
          <w:delText>SOBRENOME, Nome do autor</w:delText>
        </w:r>
        <w:r w:rsidR="00403F4A" w:rsidDel="00E44BC1">
          <w:rPr>
            <w:lang w:val="pt-BR"/>
          </w:rPr>
          <w:delText xml:space="preserve"> abreviado</w:delText>
        </w:r>
        <w:r w:rsidRPr="00826699" w:rsidDel="00E44BC1">
          <w:rPr>
            <w:lang w:val="pt-BR"/>
          </w:rPr>
          <w:delText xml:space="preserve">. </w:delText>
        </w:r>
        <w:r w:rsidRPr="00826699" w:rsidDel="00E44BC1">
          <w:rPr>
            <w:b/>
            <w:lang w:val="pt-BR"/>
          </w:rPr>
          <w:delText>Título do livro.</w:delText>
        </w:r>
        <w:r w:rsidRPr="00826699" w:rsidDel="00E44BC1">
          <w:rPr>
            <w:lang w:val="pt-BR"/>
          </w:rPr>
          <w:delText xml:space="preserve"> Local da edição: Editora, ano.</w:delText>
        </w:r>
      </w:del>
    </w:p>
    <w:p w14:paraId="4E23E974" w14:textId="77777777" w:rsidR="0076599A" w:rsidRPr="00AD6955" w:rsidRDefault="0076599A" w:rsidP="0076599A">
      <w:pPr>
        <w:pStyle w:val="Bibliografia"/>
        <w:rPr>
          <w:lang w:val="pt-BR"/>
        </w:rPr>
      </w:pPr>
    </w:p>
    <w:p w14:paraId="6EFCB9F2" w14:textId="6FC07F0F" w:rsidR="00A36C8B" w:rsidRPr="00B118A1" w:rsidRDefault="00A36C8B" w:rsidP="00027BDF">
      <w:pPr>
        <w:pStyle w:val="Ttulo1"/>
      </w:pPr>
      <w:bookmarkStart w:id="248" w:name="_Toc174946218"/>
      <w:r w:rsidRPr="00B118A1">
        <w:t>GLOSSÁRIO</w:t>
      </w:r>
      <w:bookmarkEnd w:id="248"/>
    </w:p>
    <w:tbl>
      <w:tblPr>
        <w:tblStyle w:val="Tabelacomgrade"/>
        <w:tblW w:w="5000" w:type="pct"/>
        <w:tblLook w:val="04A0" w:firstRow="1" w:lastRow="0" w:firstColumn="1" w:lastColumn="0" w:noHBand="0" w:noVBand="1"/>
      </w:tblPr>
      <w:tblGrid>
        <w:gridCol w:w="3978"/>
        <w:gridCol w:w="5083"/>
      </w:tblGrid>
      <w:tr w:rsidR="00A36C8B" w14:paraId="7FDCFA7F" w14:textId="77777777" w:rsidTr="00B118A1">
        <w:tc>
          <w:tcPr>
            <w:tcW w:w="2195" w:type="pct"/>
            <w:vAlign w:val="center"/>
          </w:tcPr>
          <w:p w14:paraId="707679B7" w14:textId="1842527E" w:rsidR="00A36C8B" w:rsidRDefault="00A36C8B" w:rsidP="00B118A1">
            <w:pPr>
              <w:spacing w:before="120"/>
              <w:ind w:firstLine="0"/>
              <w:jc w:val="left"/>
              <w:rPr>
                <w:b/>
              </w:rPr>
            </w:pPr>
            <w:del w:id="249" w:author="de Bastos Lourival, Nicole Sabrine" w:date="2025-05-19T17:12:00Z" w16du:dateUtc="2025-05-19T20:12:00Z">
              <w:r w:rsidRPr="00AB2BE5" w:rsidDel="0029309B">
                <w:rPr>
                  <w:b/>
                </w:rPr>
                <w:delText>Termo</w:delText>
              </w:r>
            </w:del>
            <w:ins w:id="250" w:author="de Bastos Lourival, Nicole Sabrine" w:date="2025-05-19T17:12:00Z" w16du:dateUtc="2025-05-19T20:12:00Z">
              <w:r w:rsidR="0029309B">
                <w:rPr>
                  <w:b/>
                </w:rPr>
                <w:t>Anonimização</w:t>
              </w:r>
            </w:ins>
          </w:p>
        </w:tc>
        <w:tc>
          <w:tcPr>
            <w:tcW w:w="2805" w:type="pct"/>
            <w:vAlign w:val="center"/>
          </w:tcPr>
          <w:p w14:paraId="0C28449D" w14:textId="08F003A2" w:rsidR="00A36C8B" w:rsidRDefault="00DC62BE" w:rsidP="00ED1183">
            <w:pPr>
              <w:spacing w:before="120"/>
              <w:ind w:firstLine="0"/>
              <w:jc w:val="left"/>
              <w:rPr>
                <w:b/>
              </w:rPr>
            </w:pPr>
            <w:ins w:id="251" w:author="de Bastos Lourival, Nicole Sabrine" w:date="2025-05-19T17:30:00Z" w16du:dateUtc="2025-05-19T20:30:00Z">
              <w:r w:rsidRPr="00DC62BE">
                <w:t>Processo que remove ou modifica dados pessoais de forma que o titular não possa ser identificado, direta ou indiretamente. Uma vez anonimizado, o dado deixa de estar sujeito à LGPD</w:t>
              </w:r>
              <w:r>
                <w:t xml:space="preserve">. </w:t>
              </w:r>
            </w:ins>
            <w:del w:id="252" w:author="de Bastos Lourival, Nicole Sabrine" w:date="2025-05-19T17:28:00Z" w16du:dateUtc="2025-05-19T20:28:00Z">
              <w:r w:rsidR="00ED1183" w:rsidDel="00DC62BE">
                <w:delText>E</w:delText>
              </w:r>
              <w:r w:rsidR="00A36C8B" w:rsidDel="00DC62BE">
                <w:delText>xplicação</w:delText>
              </w:r>
            </w:del>
            <w:r w:rsidR="00A36C8B">
              <w:t>.</w:t>
            </w:r>
          </w:p>
        </w:tc>
      </w:tr>
      <w:tr w:rsidR="00A36C8B" w14:paraId="39851C58" w14:textId="77777777" w:rsidTr="00B118A1">
        <w:trPr>
          <w:trHeight w:val="399"/>
        </w:trPr>
        <w:tc>
          <w:tcPr>
            <w:tcW w:w="2195" w:type="pct"/>
            <w:vAlign w:val="center"/>
          </w:tcPr>
          <w:p w14:paraId="5B82D491" w14:textId="07C8E659" w:rsidR="00A36C8B" w:rsidRPr="005D7910" w:rsidRDefault="00DC62BE" w:rsidP="00B118A1">
            <w:pPr>
              <w:spacing w:before="120"/>
              <w:ind w:firstLine="0"/>
              <w:jc w:val="left"/>
            </w:pPr>
            <w:ins w:id="253" w:author="de Bastos Lourival, Nicole Sabrine" w:date="2025-05-19T17:30:00Z" w16du:dateUtc="2025-05-19T20:30:00Z">
              <w:r w:rsidRPr="00DC62BE">
                <w:rPr>
                  <w:b/>
                </w:rPr>
                <w:lastRenderedPageBreak/>
                <w:t>Autenticação Multifatorial (MFA)</w:t>
              </w:r>
              <w:r>
                <w:rPr>
                  <w:b/>
                </w:rPr>
                <w:t xml:space="preserve"> </w:t>
              </w:r>
            </w:ins>
            <w:del w:id="254" w:author="de Bastos Lourival, Nicole Sabrine" w:date="2025-05-19T17:30:00Z" w16du:dateUtc="2025-05-19T20:30:00Z">
              <w:r w:rsidR="00A36C8B" w:rsidDel="00DC62BE">
                <w:rPr>
                  <w:b/>
                </w:rPr>
                <w:delText>Termo</w:delText>
              </w:r>
              <w:r w:rsidR="00A36C8B" w:rsidDel="00DC62BE">
                <w:delText xml:space="preserve"> </w:delText>
              </w:r>
            </w:del>
          </w:p>
        </w:tc>
        <w:tc>
          <w:tcPr>
            <w:tcW w:w="2805" w:type="pct"/>
            <w:vAlign w:val="center"/>
          </w:tcPr>
          <w:p w14:paraId="4521B763" w14:textId="6E262E8E" w:rsidR="00A36C8B" w:rsidRDefault="00DC62BE" w:rsidP="00B118A1">
            <w:pPr>
              <w:spacing w:before="120"/>
              <w:ind w:firstLine="0"/>
              <w:jc w:val="left"/>
              <w:rPr>
                <w:b/>
              </w:rPr>
            </w:pPr>
            <w:ins w:id="255" w:author="de Bastos Lourival, Nicole Sabrine" w:date="2025-05-19T17:30:00Z" w16du:dateUtc="2025-05-19T20:30:00Z">
              <w:r w:rsidRPr="00DC62BE">
                <w:t>Mecanismo de segurança que exige mais de um fator de verificação para conceder acesso a um sistema ou dado. Geralmente envolve senha e um código temporário enviado ao celular ou gerado por aplicativo.</w:t>
              </w:r>
            </w:ins>
            <w:del w:id="256" w:author="de Bastos Lourival, Nicole Sabrine" w:date="2025-05-19T17:30:00Z" w16du:dateUtc="2025-05-19T20:30:00Z">
              <w:r w:rsidR="00ED1183" w:rsidDel="00DC62BE">
                <w:delText>E</w:delText>
              </w:r>
              <w:r w:rsidR="00A36C8B" w:rsidDel="00DC62BE">
                <w:delText>xplicação</w:delText>
              </w:r>
            </w:del>
            <w:r w:rsidR="00A36C8B">
              <w:t>.</w:t>
            </w:r>
          </w:p>
        </w:tc>
      </w:tr>
      <w:tr w:rsidR="00DC62BE" w14:paraId="1E801EB4" w14:textId="77777777" w:rsidTr="00B118A1">
        <w:trPr>
          <w:trHeight w:val="399"/>
          <w:ins w:id="257" w:author="de Bastos Lourival, Nicole Sabrine" w:date="2025-05-19T17:30:00Z"/>
        </w:trPr>
        <w:tc>
          <w:tcPr>
            <w:tcW w:w="2195" w:type="pct"/>
            <w:vAlign w:val="center"/>
          </w:tcPr>
          <w:p w14:paraId="282CF601" w14:textId="5C9BCFED" w:rsidR="00DC62BE" w:rsidRPr="00DC62BE" w:rsidRDefault="00DC62BE" w:rsidP="00B118A1">
            <w:pPr>
              <w:spacing w:before="120"/>
              <w:ind w:firstLine="0"/>
              <w:jc w:val="left"/>
              <w:rPr>
                <w:ins w:id="258" w:author="de Bastos Lourival, Nicole Sabrine" w:date="2025-05-19T17:30:00Z" w16du:dateUtc="2025-05-19T20:30:00Z"/>
                <w:b/>
              </w:rPr>
            </w:pPr>
            <w:ins w:id="259" w:author="de Bastos Lourival, Nicole Sabrine" w:date="2025-05-19T17:30:00Z" w16du:dateUtc="2025-05-19T20:30:00Z">
              <w:r w:rsidRPr="00DC62BE">
                <w:rPr>
                  <w:b/>
                </w:rPr>
                <w:t>Criptografia</w:t>
              </w:r>
            </w:ins>
          </w:p>
        </w:tc>
        <w:tc>
          <w:tcPr>
            <w:tcW w:w="2805" w:type="pct"/>
            <w:vAlign w:val="center"/>
          </w:tcPr>
          <w:p w14:paraId="5FE63B5C" w14:textId="3E802D6F" w:rsidR="00DC62BE" w:rsidRPr="00DC62BE" w:rsidRDefault="00DC62BE" w:rsidP="00B118A1">
            <w:pPr>
              <w:spacing w:before="120"/>
              <w:ind w:firstLine="0"/>
              <w:jc w:val="left"/>
              <w:rPr>
                <w:ins w:id="260" w:author="de Bastos Lourival, Nicole Sabrine" w:date="2025-05-19T17:30:00Z" w16du:dateUtc="2025-05-19T20:30:00Z"/>
              </w:rPr>
            </w:pPr>
            <w:ins w:id="261" w:author="de Bastos Lourival, Nicole Sabrine" w:date="2025-05-19T17:30:00Z" w16du:dateUtc="2025-05-19T20:30:00Z">
              <w:r w:rsidRPr="00DC62BE">
                <w:t>Técnica de codificação de informações, tornando os dados ilegíveis para terceiros não autorizados. Utilizada para proteger dados em trânsito ou em repouso.</w:t>
              </w:r>
            </w:ins>
          </w:p>
        </w:tc>
      </w:tr>
      <w:tr w:rsidR="00DC62BE" w14:paraId="16A645DD" w14:textId="77777777" w:rsidTr="00B118A1">
        <w:trPr>
          <w:trHeight w:val="399"/>
          <w:ins w:id="262" w:author="de Bastos Lourival, Nicole Sabrine" w:date="2025-05-19T17:30:00Z"/>
        </w:trPr>
        <w:tc>
          <w:tcPr>
            <w:tcW w:w="2195" w:type="pct"/>
            <w:vAlign w:val="center"/>
          </w:tcPr>
          <w:p w14:paraId="0CF81070" w14:textId="4F8CC3BD" w:rsidR="00DC62BE" w:rsidRPr="00DC62BE" w:rsidRDefault="00DC62BE" w:rsidP="00B118A1">
            <w:pPr>
              <w:spacing w:before="120"/>
              <w:ind w:firstLine="0"/>
              <w:jc w:val="left"/>
              <w:rPr>
                <w:ins w:id="263" w:author="de Bastos Lourival, Nicole Sabrine" w:date="2025-05-19T17:30:00Z" w16du:dateUtc="2025-05-19T20:30:00Z"/>
                <w:b/>
              </w:rPr>
            </w:pPr>
            <w:ins w:id="264" w:author="de Bastos Lourival, Nicole Sabrine" w:date="2025-05-19T17:31:00Z" w16du:dateUtc="2025-05-19T20:31:00Z">
              <w:r w:rsidRPr="00DC62BE">
                <w:rPr>
                  <w:b/>
                </w:rPr>
                <w:t>Dados Pessoais</w:t>
              </w:r>
            </w:ins>
          </w:p>
        </w:tc>
        <w:tc>
          <w:tcPr>
            <w:tcW w:w="2805" w:type="pct"/>
            <w:vAlign w:val="center"/>
          </w:tcPr>
          <w:p w14:paraId="239B44AC" w14:textId="5C94CAF2" w:rsidR="00DC62BE" w:rsidRPr="00DC62BE" w:rsidRDefault="00DC62BE" w:rsidP="00B118A1">
            <w:pPr>
              <w:spacing w:before="120"/>
              <w:ind w:firstLine="0"/>
              <w:jc w:val="left"/>
              <w:rPr>
                <w:ins w:id="265" w:author="de Bastos Lourival, Nicole Sabrine" w:date="2025-05-19T17:30:00Z" w16du:dateUtc="2025-05-19T20:30:00Z"/>
              </w:rPr>
            </w:pPr>
            <w:ins w:id="266" w:author="de Bastos Lourival, Nicole Sabrine" w:date="2025-05-19T17:31:00Z" w16du:dateUtc="2025-05-19T20:31:00Z">
              <w:r w:rsidRPr="00DC62BE">
                <w:t>Qualquer informação relacionada a uma pessoa natural identificada ou identificável, como nome, CPF, endereço, e-mail, entre outros.</w:t>
              </w:r>
            </w:ins>
          </w:p>
        </w:tc>
      </w:tr>
      <w:tr w:rsidR="00DC62BE" w14:paraId="18038BC0" w14:textId="77777777" w:rsidTr="00B118A1">
        <w:trPr>
          <w:trHeight w:val="399"/>
          <w:ins w:id="267" w:author="de Bastos Lourival, Nicole Sabrine" w:date="2025-05-19T17:31:00Z"/>
        </w:trPr>
        <w:tc>
          <w:tcPr>
            <w:tcW w:w="2195" w:type="pct"/>
            <w:vAlign w:val="center"/>
          </w:tcPr>
          <w:p w14:paraId="045F2F86" w14:textId="0215672C" w:rsidR="00DC62BE" w:rsidRPr="00DC62BE" w:rsidRDefault="00DC62BE" w:rsidP="00B118A1">
            <w:pPr>
              <w:spacing w:before="120"/>
              <w:ind w:firstLine="0"/>
              <w:jc w:val="left"/>
              <w:rPr>
                <w:ins w:id="268" w:author="de Bastos Lourival, Nicole Sabrine" w:date="2025-05-19T17:31:00Z" w16du:dateUtc="2025-05-19T20:31:00Z"/>
                <w:b/>
              </w:rPr>
            </w:pPr>
            <w:ins w:id="269" w:author="de Bastos Lourival, Nicole Sabrine" w:date="2025-05-19T17:31:00Z" w16du:dateUtc="2025-05-19T20:31:00Z">
              <w:r w:rsidRPr="00DC62BE">
                <w:rPr>
                  <w:b/>
                </w:rPr>
                <w:t>Dados Sensíveis</w:t>
              </w:r>
            </w:ins>
          </w:p>
        </w:tc>
        <w:tc>
          <w:tcPr>
            <w:tcW w:w="2805" w:type="pct"/>
            <w:vAlign w:val="center"/>
          </w:tcPr>
          <w:p w14:paraId="52AED3E3" w14:textId="3D1D86BA" w:rsidR="00DC62BE" w:rsidRPr="00DC62BE" w:rsidRDefault="00DC62BE" w:rsidP="00B118A1">
            <w:pPr>
              <w:spacing w:before="120"/>
              <w:ind w:firstLine="0"/>
              <w:jc w:val="left"/>
              <w:rPr>
                <w:ins w:id="270" w:author="de Bastos Lourival, Nicole Sabrine" w:date="2025-05-19T17:31:00Z" w16du:dateUtc="2025-05-19T20:31:00Z"/>
              </w:rPr>
            </w:pPr>
            <w:ins w:id="271" w:author="de Bastos Lourival, Nicole Sabrine" w:date="2025-05-19T17:31:00Z" w16du:dateUtc="2025-05-19T20:31:00Z">
              <w:r w:rsidRPr="00DC62BE">
                <w:t>Categoria especial de dados pessoais que inclui informações sobre origem racial ou étnica, convicção religiosa, opinião política, saúde, vida sexual, dados biométricos, entre outros. Requerem cuidados extras de proteção.</w:t>
              </w:r>
            </w:ins>
          </w:p>
        </w:tc>
      </w:tr>
      <w:tr w:rsidR="00DC62BE" w14:paraId="0CCDA26B" w14:textId="77777777" w:rsidTr="00B118A1">
        <w:trPr>
          <w:trHeight w:val="399"/>
          <w:ins w:id="272" w:author="de Bastos Lourival, Nicole Sabrine" w:date="2025-05-19T17:31:00Z"/>
        </w:trPr>
        <w:tc>
          <w:tcPr>
            <w:tcW w:w="2195" w:type="pct"/>
            <w:vAlign w:val="center"/>
          </w:tcPr>
          <w:p w14:paraId="60957058" w14:textId="59B184D4" w:rsidR="00DC62BE" w:rsidRPr="00DC62BE" w:rsidRDefault="00DC62BE" w:rsidP="00B118A1">
            <w:pPr>
              <w:spacing w:before="120"/>
              <w:ind w:firstLine="0"/>
              <w:jc w:val="left"/>
              <w:rPr>
                <w:ins w:id="273" w:author="de Bastos Lourival, Nicole Sabrine" w:date="2025-05-19T17:31:00Z" w16du:dateUtc="2025-05-19T20:31:00Z"/>
                <w:b/>
              </w:rPr>
            </w:pPr>
            <w:ins w:id="274" w:author="de Bastos Lourival, Nicole Sabrine" w:date="2025-05-19T17:31:00Z" w16du:dateUtc="2025-05-19T20:31:00Z">
              <w:r w:rsidRPr="00DC62BE">
                <w:rPr>
                  <w:b/>
                </w:rPr>
                <w:t>LGPD (Lei Geral de Proteção de Dados Pessoais)</w:t>
              </w:r>
            </w:ins>
          </w:p>
        </w:tc>
        <w:tc>
          <w:tcPr>
            <w:tcW w:w="2805" w:type="pct"/>
            <w:vAlign w:val="center"/>
          </w:tcPr>
          <w:p w14:paraId="6003CC9E" w14:textId="7A7B2017" w:rsidR="00DC62BE" w:rsidRPr="00DC62BE" w:rsidRDefault="00DC62BE" w:rsidP="00B118A1">
            <w:pPr>
              <w:spacing w:before="120"/>
              <w:ind w:firstLine="0"/>
              <w:jc w:val="left"/>
              <w:rPr>
                <w:ins w:id="275" w:author="de Bastos Lourival, Nicole Sabrine" w:date="2025-05-19T17:31:00Z" w16du:dateUtc="2025-05-19T20:31:00Z"/>
              </w:rPr>
            </w:pPr>
            <w:ins w:id="276" w:author="de Bastos Lourival, Nicole Sabrine" w:date="2025-05-19T17:31:00Z" w16du:dateUtc="2025-05-19T20:31:00Z">
              <w:r w:rsidRPr="00DC62BE">
                <w:t>Legislação brasileira (Lei nº 13.709/2018) que regulamenta o tratamento de dados pessoais, com foco na proteção da privacidade dos cidadãos.</w:t>
              </w:r>
            </w:ins>
          </w:p>
        </w:tc>
      </w:tr>
      <w:tr w:rsidR="00DC62BE" w14:paraId="540850CD" w14:textId="77777777" w:rsidTr="00B118A1">
        <w:trPr>
          <w:trHeight w:val="399"/>
          <w:ins w:id="277" w:author="de Bastos Lourival, Nicole Sabrine" w:date="2025-05-19T17:31:00Z"/>
        </w:trPr>
        <w:tc>
          <w:tcPr>
            <w:tcW w:w="2195" w:type="pct"/>
            <w:vAlign w:val="center"/>
          </w:tcPr>
          <w:p w14:paraId="69992F3F" w14:textId="5E33D5B6" w:rsidR="00DC62BE" w:rsidRPr="00DC62BE" w:rsidRDefault="00DC62BE" w:rsidP="00B118A1">
            <w:pPr>
              <w:spacing w:before="120"/>
              <w:ind w:firstLine="0"/>
              <w:jc w:val="left"/>
              <w:rPr>
                <w:ins w:id="278" w:author="de Bastos Lourival, Nicole Sabrine" w:date="2025-05-19T17:31:00Z" w16du:dateUtc="2025-05-19T20:31:00Z"/>
                <w:b/>
              </w:rPr>
            </w:pPr>
            <w:proofErr w:type="spellStart"/>
            <w:ins w:id="279" w:author="de Bastos Lourival, Nicole Sabrine" w:date="2025-05-19T17:31:00Z" w16du:dateUtc="2025-05-19T20:31:00Z">
              <w:r w:rsidRPr="00DC62BE">
                <w:rPr>
                  <w:b/>
                </w:rPr>
                <w:t>Pseudonimização</w:t>
              </w:r>
              <w:proofErr w:type="spellEnd"/>
            </w:ins>
          </w:p>
        </w:tc>
        <w:tc>
          <w:tcPr>
            <w:tcW w:w="2805" w:type="pct"/>
            <w:vAlign w:val="center"/>
          </w:tcPr>
          <w:p w14:paraId="34B66332" w14:textId="49B944B4" w:rsidR="00DC62BE" w:rsidRPr="00DC62BE" w:rsidRDefault="00DC62BE" w:rsidP="00B118A1">
            <w:pPr>
              <w:spacing w:before="120"/>
              <w:ind w:firstLine="0"/>
              <w:jc w:val="left"/>
              <w:rPr>
                <w:ins w:id="280" w:author="de Bastos Lourival, Nicole Sabrine" w:date="2025-05-19T17:31:00Z" w16du:dateUtc="2025-05-19T20:31:00Z"/>
              </w:rPr>
            </w:pPr>
            <w:ins w:id="281" w:author="de Bastos Lourival, Nicole Sabrine" w:date="2025-05-19T17:31:00Z" w16du:dateUtc="2025-05-19T20:31:00Z">
              <w:r w:rsidRPr="00DC62BE">
                <w:t>Técnica de tratamento de dados em que as informações de identificação direta são substituídas por pseudônimos ou códigos. Permite análises sem revelar a identidade do titular.</w:t>
              </w:r>
            </w:ins>
          </w:p>
        </w:tc>
      </w:tr>
      <w:tr w:rsidR="00DC62BE" w14:paraId="5D2791D1" w14:textId="77777777" w:rsidTr="00B118A1">
        <w:trPr>
          <w:trHeight w:val="399"/>
          <w:ins w:id="282" w:author="de Bastos Lourival, Nicole Sabrine" w:date="2025-05-19T17:31:00Z"/>
        </w:trPr>
        <w:tc>
          <w:tcPr>
            <w:tcW w:w="2195" w:type="pct"/>
            <w:vAlign w:val="center"/>
          </w:tcPr>
          <w:p w14:paraId="59C43297" w14:textId="6CCDABA7" w:rsidR="00DC62BE" w:rsidRPr="00DC62BE" w:rsidRDefault="00DC62BE" w:rsidP="00B118A1">
            <w:pPr>
              <w:spacing w:before="120"/>
              <w:ind w:firstLine="0"/>
              <w:jc w:val="left"/>
              <w:rPr>
                <w:ins w:id="283" w:author="de Bastos Lourival, Nicole Sabrine" w:date="2025-05-19T17:31:00Z" w16du:dateUtc="2025-05-19T20:31:00Z"/>
                <w:b/>
              </w:rPr>
            </w:pPr>
            <w:ins w:id="284" w:author="de Bastos Lourival, Nicole Sabrine" w:date="2025-05-19T17:31:00Z" w16du:dateUtc="2025-05-19T20:31:00Z">
              <w:r w:rsidRPr="00DC62BE">
                <w:rPr>
                  <w:b/>
                </w:rPr>
                <w:lastRenderedPageBreak/>
                <w:t>TI (Tecnologia da Informação)</w:t>
              </w:r>
            </w:ins>
          </w:p>
        </w:tc>
        <w:tc>
          <w:tcPr>
            <w:tcW w:w="2805" w:type="pct"/>
            <w:vAlign w:val="center"/>
          </w:tcPr>
          <w:p w14:paraId="56D5A4FE" w14:textId="06171E55" w:rsidR="00DC62BE" w:rsidRPr="00DC62BE" w:rsidRDefault="00DC62BE" w:rsidP="00B118A1">
            <w:pPr>
              <w:spacing w:before="120"/>
              <w:ind w:firstLine="0"/>
              <w:jc w:val="left"/>
              <w:rPr>
                <w:ins w:id="285" w:author="de Bastos Lourival, Nicole Sabrine" w:date="2025-05-19T17:31:00Z" w16du:dateUtc="2025-05-19T20:31:00Z"/>
              </w:rPr>
            </w:pPr>
            <w:ins w:id="286" w:author="de Bastos Lourival, Nicole Sabrine" w:date="2025-05-19T17:31:00Z" w16du:dateUtc="2025-05-19T20:31:00Z">
              <w:r w:rsidRPr="00DC62BE">
                <w:t>Conjunto de recursos tecnológicos e computacionais usados para criar, armazenar, processar e proteger informações em ambientes organizacionais.</w:t>
              </w:r>
            </w:ins>
          </w:p>
        </w:tc>
      </w:tr>
    </w:tbl>
    <w:p w14:paraId="429D2B78" w14:textId="77777777" w:rsidR="00A36C8B" w:rsidRDefault="00A36C8B" w:rsidP="00A36C8B">
      <w:pPr>
        <w:spacing w:after="160" w:line="259" w:lineRule="auto"/>
        <w:ind w:firstLine="0"/>
        <w:jc w:val="left"/>
        <w:rPr>
          <w:rFonts w:cs="Calibri"/>
          <w:lang w:eastAsia="ar-SA"/>
        </w:rPr>
      </w:pPr>
    </w:p>
    <w:p w14:paraId="229969B8" w14:textId="77777777" w:rsidR="00987BE0" w:rsidRDefault="00987BE0" w:rsidP="00987BE0"/>
    <w:sectPr w:rsidR="00987BE0" w:rsidSect="00A36C8B">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43282" w14:textId="77777777" w:rsidR="003D5EEB" w:rsidRDefault="003D5EEB" w:rsidP="00987BE0">
      <w:pPr>
        <w:spacing w:after="0" w:line="240" w:lineRule="auto"/>
      </w:pPr>
      <w:r>
        <w:separator/>
      </w:r>
    </w:p>
  </w:endnote>
  <w:endnote w:type="continuationSeparator" w:id="0">
    <w:p w14:paraId="663E037D" w14:textId="77777777" w:rsidR="003D5EEB" w:rsidRDefault="003D5EEB" w:rsidP="0098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CC4F5" w14:textId="77777777" w:rsidR="003D5EEB" w:rsidRDefault="003D5EEB" w:rsidP="00987BE0">
      <w:pPr>
        <w:spacing w:after="0" w:line="240" w:lineRule="auto"/>
      </w:pPr>
      <w:r>
        <w:separator/>
      </w:r>
    </w:p>
  </w:footnote>
  <w:footnote w:type="continuationSeparator" w:id="0">
    <w:p w14:paraId="1C47B801" w14:textId="77777777" w:rsidR="003D5EEB" w:rsidRDefault="003D5EEB" w:rsidP="00987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54F97" w14:textId="22FEEAE3" w:rsidR="00ED1183" w:rsidRDefault="00BC3392" w:rsidP="00D563AE">
    <w:pPr>
      <w:pStyle w:val="Cabealho"/>
      <w:tabs>
        <w:tab w:val="clear" w:pos="8504"/>
        <w:tab w:val="right" w:pos="9072"/>
      </w:tabs>
      <w:ind w:firstLine="0"/>
    </w:pPr>
    <w:r w:rsidRPr="00BC3392">
      <w:t xml:space="preserve">TEMPLATE </w:t>
    </w:r>
    <w:r w:rsidR="007F26AA">
      <w:t>–</w:t>
    </w:r>
    <w:r w:rsidRPr="00BC3392">
      <w:t xml:space="preserve"> </w:t>
    </w:r>
    <w:r w:rsidR="007F26AA">
      <w:t>AMPLIANDO A CONSISTÊNCIA DO NEGÓCIO</w:t>
    </w:r>
    <w:r w:rsidR="00ED1183">
      <w:tab/>
    </w:r>
    <w:r w:rsidR="00ED1183">
      <w:tab/>
    </w:r>
    <w:r w:rsidR="00D563AE">
      <w:t xml:space="preserve">  </w:t>
    </w:r>
    <w:r w:rsidR="00ED1183">
      <w:t xml:space="preserve">Versão </w:t>
    </w:r>
    <w:fldSimple w:instr="REVNUM   \* MERGEFORMAT">
      <w:ins w:id="29" w:author="de Bastos Lourival, Nicole Sabrine" w:date="2025-05-20T15:27:00Z" w16du:dateUtc="2025-05-20T18:27:00Z">
        <w:r w:rsidR="00057C2B">
          <w:rPr>
            <w:noProof/>
          </w:rPr>
          <w:t>29</w:t>
        </w:r>
      </w:ins>
      <w:del w:id="30" w:author="de Bastos Lourival, Nicole Sabrine" w:date="2025-05-20T15:27:00Z" w16du:dateUtc="2025-05-20T18:27:00Z">
        <w:r w:rsidR="006C4A36" w:rsidDel="00057C2B">
          <w:rPr>
            <w:noProof/>
          </w:rPr>
          <w:delText>1</w:delText>
        </w:r>
      </w:del>
    </w:fldSimple>
    <w:r w:rsidR="00ED1183">
      <w:t xml:space="preserve"> – Página </w:t>
    </w:r>
    <w:r w:rsidR="00ED1183">
      <w:fldChar w:fldCharType="begin"/>
    </w:r>
    <w:r w:rsidR="00ED1183">
      <w:instrText xml:space="preserve"> PAGE   \* MERGEFORMAT </w:instrText>
    </w:r>
    <w:r w:rsidR="00ED1183">
      <w:fldChar w:fldCharType="separate"/>
    </w:r>
    <w:r w:rsidR="00A14423">
      <w:rPr>
        <w:noProof/>
      </w:rPr>
      <w:t>13</w:t>
    </w:r>
    <w:r w:rsidR="00ED1183">
      <w:fldChar w:fldCharType="end"/>
    </w:r>
    <w:r w:rsidR="00ED1183">
      <w:t xml:space="preserve"> de </w:t>
    </w:r>
    <w:fldSimple w:instr="NUMPAGES   \* MERGEFORMAT">
      <w:r w:rsidR="00A14423">
        <w:rPr>
          <w:noProof/>
        </w:rPr>
        <w:t>20</w:t>
      </w:r>
    </w:fldSimple>
    <w:r w:rsidR="00ED1183">
      <w:t xml:space="preserve"> </w:t>
    </w:r>
  </w:p>
  <w:p w14:paraId="1DDB0F20" w14:textId="77777777" w:rsidR="00ED1183" w:rsidRDefault="00ED1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699D"/>
    <w:multiLevelType w:val="hybridMultilevel"/>
    <w:tmpl w:val="0682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D5546"/>
    <w:multiLevelType w:val="hybridMultilevel"/>
    <w:tmpl w:val="CDE8D848"/>
    <w:lvl w:ilvl="0" w:tplc="1898C214">
      <w:start w:val="1"/>
      <w:numFmt w:val="bullet"/>
      <w:pStyle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20725C2E"/>
    <w:multiLevelType w:val="multilevel"/>
    <w:tmpl w:val="53622790"/>
    <w:lvl w:ilvl="0">
      <w:start w:val="1"/>
      <w:numFmt w:val="decimal"/>
      <w:lvlText w:val="%1"/>
      <w:lvlJc w:val="left"/>
      <w:pPr>
        <w:ind w:left="432" w:hanging="432"/>
      </w:pPr>
      <w:rPr>
        <w:rFonts w:hint="default"/>
      </w:rPr>
    </w:lvl>
    <w:lvl w:ilvl="1">
      <w:start w:val="1"/>
      <w:numFmt w:val="decimal"/>
      <w:lvlText w:val="%1.%2"/>
      <w:lvlJc w:val="left"/>
      <w:pPr>
        <w:ind w:left="860" w:hanging="292"/>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237B5864"/>
    <w:multiLevelType w:val="hybridMultilevel"/>
    <w:tmpl w:val="7090AB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EC4357C"/>
    <w:multiLevelType w:val="hybridMultilevel"/>
    <w:tmpl w:val="2242803C"/>
    <w:lvl w:ilvl="0" w:tplc="740208D0">
      <w:start w:val="1"/>
      <w:numFmt w:val="bullet"/>
      <w:pStyle w:val="Sub-bullet"/>
      <w:lvlText w:val="o"/>
      <w:lvlJc w:val="left"/>
      <w:pPr>
        <w:ind w:left="1792" w:hanging="360"/>
      </w:pPr>
      <w:rPr>
        <w:rFonts w:ascii="Courier New" w:hAnsi="Courier New" w:cs="Courier New" w:hint="default"/>
      </w:rPr>
    </w:lvl>
    <w:lvl w:ilvl="1" w:tplc="04160003" w:tentative="1">
      <w:start w:val="1"/>
      <w:numFmt w:val="bullet"/>
      <w:lvlText w:val="o"/>
      <w:lvlJc w:val="left"/>
      <w:pPr>
        <w:ind w:left="2512" w:hanging="360"/>
      </w:pPr>
      <w:rPr>
        <w:rFonts w:ascii="Courier New" w:hAnsi="Courier New" w:cs="Courier New" w:hint="default"/>
      </w:rPr>
    </w:lvl>
    <w:lvl w:ilvl="2" w:tplc="04160005" w:tentative="1">
      <w:start w:val="1"/>
      <w:numFmt w:val="bullet"/>
      <w:lvlText w:val=""/>
      <w:lvlJc w:val="left"/>
      <w:pPr>
        <w:ind w:left="3232" w:hanging="360"/>
      </w:pPr>
      <w:rPr>
        <w:rFonts w:ascii="Wingdings" w:hAnsi="Wingdings" w:hint="default"/>
      </w:rPr>
    </w:lvl>
    <w:lvl w:ilvl="3" w:tplc="04160001" w:tentative="1">
      <w:start w:val="1"/>
      <w:numFmt w:val="bullet"/>
      <w:lvlText w:val=""/>
      <w:lvlJc w:val="left"/>
      <w:pPr>
        <w:ind w:left="3952" w:hanging="360"/>
      </w:pPr>
      <w:rPr>
        <w:rFonts w:ascii="Symbol" w:hAnsi="Symbol" w:hint="default"/>
      </w:rPr>
    </w:lvl>
    <w:lvl w:ilvl="4" w:tplc="04160003" w:tentative="1">
      <w:start w:val="1"/>
      <w:numFmt w:val="bullet"/>
      <w:lvlText w:val="o"/>
      <w:lvlJc w:val="left"/>
      <w:pPr>
        <w:ind w:left="4672" w:hanging="360"/>
      </w:pPr>
      <w:rPr>
        <w:rFonts w:ascii="Courier New" w:hAnsi="Courier New" w:cs="Courier New" w:hint="default"/>
      </w:rPr>
    </w:lvl>
    <w:lvl w:ilvl="5" w:tplc="04160005" w:tentative="1">
      <w:start w:val="1"/>
      <w:numFmt w:val="bullet"/>
      <w:lvlText w:val=""/>
      <w:lvlJc w:val="left"/>
      <w:pPr>
        <w:ind w:left="5392" w:hanging="360"/>
      </w:pPr>
      <w:rPr>
        <w:rFonts w:ascii="Wingdings" w:hAnsi="Wingdings" w:hint="default"/>
      </w:rPr>
    </w:lvl>
    <w:lvl w:ilvl="6" w:tplc="04160001" w:tentative="1">
      <w:start w:val="1"/>
      <w:numFmt w:val="bullet"/>
      <w:lvlText w:val=""/>
      <w:lvlJc w:val="left"/>
      <w:pPr>
        <w:ind w:left="6112" w:hanging="360"/>
      </w:pPr>
      <w:rPr>
        <w:rFonts w:ascii="Symbol" w:hAnsi="Symbol" w:hint="default"/>
      </w:rPr>
    </w:lvl>
    <w:lvl w:ilvl="7" w:tplc="04160003" w:tentative="1">
      <w:start w:val="1"/>
      <w:numFmt w:val="bullet"/>
      <w:lvlText w:val="o"/>
      <w:lvlJc w:val="left"/>
      <w:pPr>
        <w:ind w:left="6832" w:hanging="360"/>
      </w:pPr>
      <w:rPr>
        <w:rFonts w:ascii="Courier New" w:hAnsi="Courier New" w:cs="Courier New" w:hint="default"/>
      </w:rPr>
    </w:lvl>
    <w:lvl w:ilvl="8" w:tplc="04160005" w:tentative="1">
      <w:start w:val="1"/>
      <w:numFmt w:val="bullet"/>
      <w:lvlText w:val=""/>
      <w:lvlJc w:val="left"/>
      <w:pPr>
        <w:ind w:left="7552" w:hanging="360"/>
      </w:pPr>
      <w:rPr>
        <w:rFonts w:ascii="Wingdings" w:hAnsi="Wingdings" w:hint="default"/>
      </w:rPr>
    </w:lvl>
  </w:abstractNum>
  <w:abstractNum w:abstractNumId="5" w15:restartNumberingAfterBreak="0">
    <w:nsid w:val="559E4B66"/>
    <w:multiLevelType w:val="hybridMultilevel"/>
    <w:tmpl w:val="A88A6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87D6A"/>
    <w:multiLevelType w:val="hybridMultilevel"/>
    <w:tmpl w:val="93384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55531"/>
    <w:multiLevelType w:val="hybridMultilevel"/>
    <w:tmpl w:val="F6FE1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A2097"/>
    <w:multiLevelType w:val="multilevel"/>
    <w:tmpl w:val="989E952C"/>
    <w:lvl w:ilvl="0">
      <w:start w:val="1"/>
      <w:numFmt w:val="decimal"/>
      <w:lvlText w:val="%1"/>
      <w:lvlJc w:val="left"/>
      <w:pPr>
        <w:ind w:left="567" w:hanging="567"/>
      </w:pPr>
      <w:rPr>
        <w:rFonts w:ascii="Arial" w:hAnsi="Arial" w:hint="default"/>
        <w:b/>
        <w:sz w:val="32"/>
      </w:rPr>
    </w:lvl>
    <w:lvl w:ilvl="1">
      <w:start w:val="1"/>
      <w:numFmt w:val="decimal"/>
      <w:lvlText w:val="%1.%2"/>
      <w:lvlJc w:val="left"/>
      <w:pPr>
        <w:ind w:left="851" w:hanging="567"/>
      </w:pPr>
      <w:rPr>
        <w:rFonts w:ascii="Arial" w:hAnsi="Arial" w:hint="default"/>
        <w:b/>
        <w:sz w:val="28"/>
      </w:rPr>
    </w:lvl>
    <w:lvl w:ilvl="2">
      <w:start w:val="1"/>
      <w:numFmt w:val="decimal"/>
      <w:lvlText w:val="%1.%2.%3"/>
      <w:lvlJc w:val="left"/>
      <w:pPr>
        <w:ind w:left="1134" w:hanging="283"/>
      </w:pPr>
      <w:rPr>
        <w:rFonts w:ascii="Arial" w:hAnsi="Arial" w:hint="default"/>
        <w:b/>
        <w:sz w:val="24"/>
      </w:rPr>
    </w:lvl>
    <w:lvl w:ilvl="3">
      <w:start w:val="1"/>
      <w:numFmt w:val="decimal"/>
      <w:lvlText w:val="%1.%2.%3.%4"/>
      <w:lvlJc w:val="left"/>
      <w:pPr>
        <w:ind w:left="1704" w:hanging="284"/>
      </w:pPr>
      <w:rPr>
        <w:rFonts w:hint="default"/>
      </w:rPr>
    </w:lvl>
    <w:lvl w:ilvl="4">
      <w:start w:val="1"/>
      <w:numFmt w:val="decimal"/>
      <w:lvlText w:val="%1.%2.%3.%4.%5"/>
      <w:lvlJc w:val="left"/>
      <w:pPr>
        <w:ind w:left="1988" w:hanging="284"/>
      </w:pPr>
      <w:rPr>
        <w:rFonts w:hint="default"/>
      </w:rPr>
    </w:lvl>
    <w:lvl w:ilvl="5">
      <w:start w:val="1"/>
      <w:numFmt w:val="decimal"/>
      <w:lvlText w:val="%1.%2.%3.%4.%5.%6"/>
      <w:lvlJc w:val="left"/>
      <w:pPr>
        <w:ind w:left="2272" w:hanging="284"/>
      </w:pPr>
      <w:rPr>
        <w:rFonts w:hint="default"/>
      </w:rPr>
    </w:lvl>
    <w:lvl w:ilvl="6">
      <w:start w:val="1"/>
      <w:numFmt w:val="decimal"/>
      <w:lvlText w:val="%1.%2.%3.%4.%5.%6.%7"/>
      <w:lvlJc w:val="left"/>
      <w:pPr>
        <w:ind w:left="2556" w:hanging="284"/>
      </w:pPr>
      <w:rPr>
        <w:rFonts w:hint="default"/>
      </w:rPr>
    </w:lvl>
    <w:lvl w:ilvl="7">
      <w:start w:val="1"/>
      <w:numFmt w:val="decimal"/>
      <w:lvlText w:val="%1.%2.%3.%4.%5.%6.%7.%8"/>
      <w:lvlJc w:val="left"/>
      <w:pPr>
        <w:ind w:left="2840" w:hanging="284"/>
      </w:pPr>
      <w:rPr>
        <w:rFonts w:hint="default"/>
      </w:rPr>
    </w:lvl>
    <w:lvl w:ilvl="8">
      <w:start w:val="1"/>
      <w:numFmt w:val="decimal"/>
      <w:lvlText w:val="%1.%2.%3.%4.%5.%6.%7.%8.%9"/>
      <w:lvlJc w:val="left"/>
      <w:pPr>
        <w:ind w:left="3124" w:hanging="284"/>
      </w:pPr>
      <w:rPr>
        <w:rFonts w:hint="default"/>
      </w:rPr>
    </w:lvl>
  </w:abstractNum>
  <w:num w:numId="1" w16cid:durableId="935793095">
    <w:abstractNumId w:val="1"/>
  </w:num>
  <w:num w:numId="2" w16cid:durableId="38357975">
    <w:abstractNumId w:val="2"/>
  </w:num>
  <w:num w:numId="3" w16cid:durableId="360476671">
    <w:abstractNumId w:val="8"/>
  </w:num>
  <w:num w:numId="4" w16cid:durableId="6456259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4423589">
    <w:abstractNumId w:val="2"/>
  </w:num>
  <w:num w:numId="6" w16cid:durableId="608701464">
    <w:abstractNumId w:val="2"/>
  </w:num>
  <w:num w:numId="7" w16cid:durableId="324630919">
    <w:abstractNumId w:val="2"/>
  </w:num>
  <w:num w:numId="8" w16cid:durableId="1361465907">
    <w:abstractNumId w:val="2"/>
  </w:num>
  <w:num w:numId="9" w16cid:durableId="1424719527">
    <w:abstractNumId w:val="2"/>
  </w:num>
  <w:num w:numId="10" w16cid:durableId="934675307">
    <w:abstractNumId w:val="1"/>
  </w:num>
  <w:num w:numId="11" w16cid:durableId="2070836629">
    <w:abstractNumId w:val="4"/>
  </w:num>
  <w:num w:numId="12" w16cid:durableId="1695299884">
    <w:abstractNumId w:val="0"/>
  </w:num>
  <w:num w:numId="13" w16cid:durableId="863786518">
    <w:abstractNumId w:val="7"/>
  </w:num>
  <w:num w:numId="14" w16cid:durableId="1112944768">
    <w:abstractNumId w:val="6"/>
  </w:num>
  <w:num w:numId="15" w16cid:durableId="1242834811">
    <w:abstractNumId w:val="5"/>
  </w:num>
  <w:num w:numId="16" w16cid:durableId="577525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 Bastos Lourival, Nicole Sabrine">
    <w15:presenceInfo w15:providerId="AD" w15:userId="S::nedl@gft.com::f65e23fa-7c7b-402c-8ab5-0c806b947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attachedTemplate r:id="rId1"/>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A36"/>
    <w:rsid w:val="00000D70"/>
    <w:rsid w:val="00027BDF"/>
    <w:rsid w:val="00040B44"/>
    <w:rsid w:val="00057C2B"/>
    <w:rsid w:val="00072A6C"/>
    <w:rsid w:val="000A2F04"/>
    <w:rsid w:val="000B5CD3"/>
    <w:rsid w:val="000D2801"/>
    <w:rsid w:val="000E32F0"/>
    <w:rsid w:val="000F0E4E"/>
    <w:rsid w:val="001509ED"/>
    <w:rsid w:val="001634D0"/>
    <w:rsid w:val="00174F7F"/>
    <w:rsid w:val="001A69AD"/>
    <w:rsid w:val="001A7EF9"/>
    <w:rsid w:val="001C1934"/>
    <w:rsid w:val="001C5EE2"/>
    <w:rsid w:val="002044FC"/>
    <w:rsid w:val="0022605B"/>
    <w:rsid w:val="00251008"/>
    <w:rsid w:val="00274FE3"/>
    <w:rsid w:val="00276B2B"/>
    <w:rsid w:val="00282A81"/>
    <w:rsid w:val="0029309B"/>
    <w:rsid w:val="002A3C38"/>
    <w:rsid w:val="002E2864"/>
    <w:rsid w:val="002E35AE"/>
    <w:rsid w:val="00316877"/>
    <w:rsid w:val="00316B13"/>
    <w:rsid w:val="00340843"/>
    <w:rsid w:val="00347CAE"/>
    <w:rsid w:val="00390223"/>
    <w:rsid w:val="00396E75"/>
    <w:rsid w:val="003A1906"/>
    <w:rsid w:val="003B1892"/>
    <w:rsid w:val="003C1326"/>
    <w:rsid w:val="003C1B66"/>
    <w:rsid w:val="003C2342"/>
    <w:rsid w:val="003D5EEB"/>
    <w:rsid w:val="003F24B1"/>
    <w:rsid w:val="00403F4A"/>
    <w:rsid w:val="00412692"/>
    <w:rsid w:val="0043032B"/>
    <w:rsid w:val="004341A6"/>
    <w:rsid w:val="004C39C2"/>
    <w:rsid w:val="004D5A0B"/>
    <w:rsid w:val="004F2971"/>
    <w:rsid w:val="004F6275"/>
    <w:rsid w:val="00500EDB"/>
    <w:rsid w:val="00541D54"/>
    <w:rsid w:val="005522A5"/>
    <w:rsid w:val="00556B5B"/>
    <w:rsid w:val="0056481D"/>
    <w:rsid w:val="005735DF"/>
    <w:rsid w:val="00584C13"/>
    <w:rsid w:val="00591097"/>
    <w:rsid w:val="005A7760"/>
    <w:rsid w:val="005A79AF"/>
    <w:rsid w:val="005C66E0"/>
    <w:rsid w:val="005D7910"/>
    <w:rsid w:val="005F2915"/>
    <w:rsid w:val="00610B89"/>
    <w:rsid w:val="00623D3E"/>
    <w:rsid w:val="0064602B"/>
    <w:rsid w:val="00646AB1"/>
    <w:rsid w:val="00670DC9"/>
    <w:rsid w:val="00673721"/>
    <w:rsid w:val="0069193E"/>
    <w:rsid w:val="006C35F6"/>
    <w:rsid w:val="006C4A36"/>
    <w:rsid w:val="00732060"/>
    <w:rsid w:val="007540CC"/>
    <w:rsid w:val="0076599A"/>
    <w:rsid w:val="00781256"/>
    <w:rsid w:val="007C1B2F"/>
    <w:rsid w:val="007E2C7B"/>
    <w:rsid w:val="007F26AA"/>
    <w:rsid w:val="007F7648"/>
    <w:rsid w:val="008236DB"/>
    <w:rsid w:val="00826699"/>
    <w:rsid w:val="00833DE7"/>
    <w:rsid w:val="008616DC"/>
    <w:rsid w:val="00882BE7"/>
    <w:rsid w:val="008979C7"/>
    <w:rsid w:val="008A4A70"/>
    <w:rsid w:val="008B0E4F"/>
    <w:rsid w:val="008B5623"/>
    <w:rsid w:val="008C19F2"/>
    <w:rsid w:val="008C55D4"/>
    <w:rsid w:val="008D10FB"/>
    <w:rsid w:val="008F6EA9"/>
    <w:rsid w:val="0091487C"/>
    <w:rsid w:val="00925792"/>
    <w:rsid w:val="0093596E"/>
    <w:rsid w:val="009541E8"/>
    <w:rsid w:val="00987BE0"/>
    <w:rsid w:val="00A0173C"/>
    <w:rsid w:val="00A14423"/>
    <w:rsid w:val="00A36C8B"/>
    <w:rsid w:val="00A466EE"/>
    <w:rsid w:val="00A53080"/>
    <w:rsid w:val="00A64FC6"/>
    <w:rsid w:val="00A76076"/>
    <w:rsid w:val="00AB1E71"/>
    <w:rsid w:val="00AB2BE5"/>
    <w:rsid w:val="00AD6955"/>
    <w:rsid w:val="00B010AF"/>
    <w:rsid w:val="00B118A1"/>
    <w:rsid w:val="00B21C8C"/>
    <w:rsid w:val="00B22E56"/>
    <w:rsid w:val="00B754D0"/>
    <w:rsid w:val="00BC3392"/>
    <w:rsid w:val="00BF5327"/>
    <w:rsid w:val="00C036D1"/>
    <w:rsid w:val="00C112EE"/>
    <w:rsid w:val="00C235D2"/>
    <w:rsid w:val="00C2382B"/>
    <w:rsid w:val="00C34C26"/>
    <w:rsid w:val="00C45868"/>
    <w:rsid w:val="00C73210"/>
    <w:rsid w:val="00CB526C"/>
    <w:rsid w:val="00CC7283"/>
    <w:rsid w:val="00D038DC"/>
    <w:rsid w:val="00D563AE"/>
    <w:rsid w:val="00D65321"/>
    <w:rsid w:val="00D70546"/>
    <w:rsid w:val="00DB65E4"/>
    <w:rsid w:val="00DC62BE"/>
    <w:rsid w:val="00E36822"/>
    <w:rsid w:val="00E44BC1"/>
    <w:rsid w:val="00E45206"/>
    <w:rsid w:val="00E73FB4"/>
    <w:rsid w:val="00EA1FE1"/>
    <w:rsid w:val="00ED1183"/>
    <w:rsid w:val="00ED6A41"/>
    <w:rsid w:val="00EE13BB"/>
    <w:rsid w:val="00EE570E"/>
    <w:rsid w:val="00F17A45"/>
    <w:rsid w:val="00F643C9"/>
    <w:rsid w:val="00F878D3"/>
    <w:rsid w:val="00F977BB"/>
    <w:rsid w:val="00FA626F"/>
    <w:rsid w:val="00FB75C9"/>
    <w:rsid w:val="00FB79E3"/>
    <w:rsid w:val="00FC2B96"/>
    <w:rsid w:val="00FC65DC"/>
    <w:rsid w:val="00FD3BEB"/>
    <w:rsid w:val="00FE5D67"/>
    <w:rsid w:val="00FF0BE1"/>
    <w:rsid w:val="0C8EBC3A"/>
    <w:rsid w:val="15E26A06"/>
    <w:rsid w:val="17766AEA"/>
    <w:rsid w:val="1A9EC782"/>
    <w:rsid w:val="1D80DE4E"/>
    <w:rsid w:val="2B3C2B1B"/>
    <w:rsid w:val="2DD8D918"/>
    <w:rsid w:val="320A890C"/>
    <w:rsid w:val="4E1E5963"/>
    <w:rsid w:val="5830D158"/>
    <w:rsid w:val="6091B158"/>
    <w:rsid w:val="67237FD3"/>
    <w:rsid w:val="6943DB6A"/>
    <w:rsid w:val="76D69C2C"/>
    <w:rsid w:val="77627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18D73"/>
  <w15:docId w15:val="{C34A2FBC-D3EE-41AB-A3DE-3CF70F3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ágrafo"/>
    <w:next w:val="Corpodetexto"/>
    <w:qFormat/>
    <w:rsid w:val="00316877"/>
    <w:pPr>
      <w:spacing w:after="120" w:line="360" w:lineRule="auto"/>
      <w:ind w:firstLine="709"/>
      <w:jc w:val="both"/>
    </w:pPr>
    <w:rPr>
      <w:rFonts w:ascii="Arial" w:hAnsi="Arial"/>
      <w:sz w:val="24"/>
      <w:szCs w:val="22"/>
    </w:rPr>
  </w:style>
  <w:style w:type="paragraph" w:styleId="Ttulo1">
    <w:name w:val="heading 1"/>
    <w:next w:val="PargrafodaLista"/>
    <w:link w:val="Ttulo1Char"/>
    <w:autoRedefine/>
    <w:uiPriority w:val="9"/>
    <w:qFormat/>
    <w:rsid w:val="00027BDF"/>
    <w:pPr>
      <w:keepNext/>
      <w:tabs>
        <w:tab w:val="left" w:pos="426"/>
      </w:tabs>
      <w:spacing w:after="480" w:line="360" w:lineRule="auto"/>
      <w:outlineLvl w:val="0"/>
    </w:pPr>
    <w:rPr>
      <w:rFonts w:ascii="Arial" w:eastAsia="Times New Roman" w:hAnsi="Arial"/>
      <w:b/>
      <w:bCs/>
      <w:caps/>
      <w:sz w:val="28"/>
      <w:szCs w:val="32"/>
    </w:rPr>
  </w:style>
  <w:style w:type="paragraph" w:styleId="Ttulo2">
    <w:name w:val="heading 2"/>
    <w:next w:val="PargrafodaLista"/>
    <w:link w:val="Ttulo2Char"/>
    <w:autoRedefine/>
    <w:uiPriority w:val="9"/>
    <w:unhideWhenUsed/>
    <w:qFormat/>
    <w:rsid w:val="00F643C9"/>
    <w:pPr>
      <w:keepNext/>
      <w:tabs>
        <w:tab w:val="left" w:pos="0"/>
      </w:tabs>
      <w:spacing w:before="480" w:after="480" w:line="360" w:lineRule="auto"/>
      <w:outlineLvl w:val="1"/>
    </w:pPr>
    <w:rPr>
      <w:rFonts w:ascii="Arial" w:eastAsia="Times New Roman" w:hAnsi="Arial"/>
      <w:b/>
      <w:bCs/>
      <w:iCs/>
      <w:sz w:val="24"/>
      <w:szCs w:val="28"/>
    </w:rPr>
  </w:style>
  <w:style w:type="paragraph" w:styleId="Ttulo3">
    <w:name w:val="heading 3"/>
    <w:next w:val="Corpodetexto"/>
    <w:link w:val="Ttulo3Char"/>
    <w:autoRedefine/>
    <w:uiPriority w:val="9"/>
    <w:unhideWhenUsed/>
    <w:qFormat/>
    <w:rsid w:val="00A36C8B"/>
    <w:pPr>
      <w:keepNext/>
      <w:spacing w:before="480" w:after="360" w:line="360" w:lineRule="auto"/>
      <w:outlineLvl w:val="2"/>
    </w:pPr>
    <w:rPr>
      <w:rFonts w:ascii="Arial" w:eastAsia="Times New Roman" w:hAnsi="Arial"/>
      <w:b/>
      <w:bCs/>
      <w:caps/>
      <w:sz w:val="24"/>
      <w:szCs w:val="26"/>
    </w:rPr>
  </w:style>
  <w:style w:type="paragraph" w:styleId="Ttulo4">
    <w:name w:val="heading 4"/>
    <w:basedOn w:val="Normal"/>
    <w:next w:val="Normal"/>
    <w:link w:val="Ttulo4Char"/>
    <w:uiPriority w:val="9"/>
    <w:semiHidden/>
    <w:unhideWhenUsed/>
    <w:rsid w:val="00987BE0"/>
    <w:pPr>
      <w:keepNext/>
      <w:numPr>
        <w:ilvl w:val="3"/>
        <w:numId w:val="9"/>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semiHidden/>
    <w:unhideWhenUsed/>
    <w:qFormat/>
    <w:rsid w:val="00A36C8B"/>
    <w:pPr>
      <w:numPr>
        <w:ilvl w:val="4"/>
        <w:numId w:val="9"/>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semiHidden/>
    <w:unhideWhenUsed/>
    <w:qFormat/>
    <w:rsid w:val="00A36C8B"/>
    <w:pPr>
      <w:numPr>
        <w:ilvl w:val="5"/>
        <w:numId w:val="9"/>
      </w:numPr>
      <w:spacing w:before="240" w:after="60"/>
      <w:outlineLvl w:val="5"/>
    </w:pPr>
    <w:rPr>
      <w:rFonts w:ascii="Calibri" w:eastAsia="Times New Roman" w:hAnsi="Calibri"/>
      <w:b/>
      <w:bCs/>
      <w:sz w:val="20"/>
      <w:szCs w:val="20"/>
    </w:rPr>
  </w:style>
  <w:style w:type="paragraph" w:styleId="Ttulo7">
    <w:name w:val="heading 7"/>
    <w:basedOn w:val="Normal"/>
    <w:next w:val="Normal"/>
    <w:link w:val="Ttulo7Char"/>
    <w:uiPriority w:val="9"/>
    <w:semiHidden/>
    <w:unhideWhenUsed/>
    <w:qFormat/>
    <w:rsid w:val="00A36C8B"/>
    <w:pPr>
      <w:numPr>
        <w:ilvl w:val="6"/>
        <w:numId w:val="9"/>
      </w:numPr>
      <w:spacing w:before="240" w:after="60"/>
      <w:outlineLvl w:val="6"/>
    </w:pPr>
    <w:rPr>
      <w:rFonts w:ascii="Calibri" w:eastAsia="Times New Roman" w:hAnsi="Calibri"/>
      <w:szCs w:val="24"/>
    </w:rPr>
  </w:style>
  <w:style w:type="paragraph" w:styleId="Ttulo8">
    <w:name w:val="heading 8"/>
    <w:basedOn w:val="Normal"/>
    <w:next w:val="Normal"/>
    <w:link w:val="Ttulo8Char"/>
    <w:uiPriority w:val="9"/>
    <w:semiHidden/>
    <w:unhideWhenUsed/>
    <w:qFormat/>
    <w:rsid w:val="00A36C8B"/>
    <w:pPr>
      <w:numPr>
        <w:ilvl w:val="7"/>
        <w:numId w:val="9"/>
      </w:numPr>
      <w:spacing w:before="240" w:after="60"/>
      <w:outlineLvl w:val="7"/>
    </w:pPr>
    <w:rPr>
      <w:rFonts w:ascii="Calibri" w:eastAsia="Times New Roman" w:hAnsi="Calibri"/>
      <w:i/>
      <w:iCs/>
      <w:szCs w:val="24"/>
    </w:rPr>
  </w:style>
  <w:style w:type="paragraph" w:styleId="Ttulo9">
    <w:name w:val="heading 9"/>
    <w:basedOn w:val="Normal"/>
    <w:next w:val="Normal"/>
    <w:link w:val="Ttulo9Char"/>
    <w:uiPriority w:val="9"/>
    <w:semiHidden/>
    <w:unhideWhenUsed/>
    <w:qFormat/>
    <w:rsid w:val="00A36C8B"/>
    <w:pPr>
      <w:numPr>
        <w:ilvl w:val="8"/>
        <w:numId w:val="2"/>
      </w:numPr>
      <w:spacing w:before="240" w:after="60"/>
      <w:outlineLvl w:val="8"/>
    </w:pPr>
    <w:rPr>
      <w:rFonts w:ascii="Calibri Light" w:eastAsia="Times New Roman" w:hAnsi="Calibri Light"/>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027BDF"/>
    <w:rPr>
      <w:rFonts w:ascii="Arial" w:eastAsia="Times New Roman" w:hAnsi="Arial"/>
      <w:b/>
      <w:bCs/>
      <w:caps/>
      <w:sz w:val="28"/>
      <w:szCs w:val="32"/>
    </w:rPr>
  </w:style>
  <w:style w:type="character" w:customStyle="1" w:styleId="Ttulo2Char">
    <w:name w:val="Título 2 Char"/>
    <w:link w:val="Ttulo2"/>
    <w:uiPriority w:val="9"/>
    <w:rsid w:val="00F643C9"/>
    <w:rPr>
      <w:rFonts w:ascii="Arial" w:eastAsia="Times New Roman" w:hAnsi="Arial"/>
      <w:b/>
      <w:bCs/>
      <w:iCs/>
      <w:sz w:val="24"/>
      <w:szCs w:val="28"/>
    </w:rPr>
  </w:style>
  <w:style w:type="character" w:customStyle="1" w:styleId="Ttulo3Char">
    <w:name w:val="Título 3 Char"/>
    <w:link w:val="Ttulo3"/>
    <w:uiPriority w:val="9"/>
    <w:rsid w:val="00A36C8B"/>
    <w:rPr>
      <w:rFonts w:ascii="Arial" w:eastAsia="Times New Roman" w:hAnsi="Arial"/>
      <w:b/>
      <w:bCs/>
      <w:caps/>
      <w:sz w:val="24"/>
      <w:szCs w:val="26"/>
    </w:rPr>
  </w:style>
  <w:style w:type="character" w:customStyle="1" w:styleId="Ttulo4Char">
    <w:name w:val="Título 4 Char"/>
    <w:basedOn w:val="Fontepargpadro"/>
    <w:link w:val="Ttulo4"/>
    <w:uiPriority w:val="9"/>
    <w:semiHidden/>
    <w:rsid w:val="00987BE0"/>
    <w:rPr>
      <w:rFonts w:eastAsia="Times New Roman"/>
      <w:b/>
      <w:bCs/>
      <w:sz w:val="28"/>
      <w:szCs w:val="28"/>
    </w:rPr>
  </w:style>
  <w:style w:type="character" w:customStyle="1" w:styleId="Ttulo5Char">
    <w:name w:val="Título 5 Char"/>
    <w:link w:val="Ttulo5"/>
    <w:uiPriority w:val="9"/>
    <w:semiHidden/>
    <w:rsid w:val="00A36C8B"/>
    <w:rPr>
      <w:rFonts w:eastAsia="Times New Roman"/>
      <w:b/>
      <w:bCs/>
      <w:i/>
      <w:iCs/>
      <w:sz w:val="26"/>
      <w:szCs w:val="26"/>
    </w:rPr>
  </w:style>
  <w:style w:type="character" w:customStyle="1" w:styleId="Ttulo6Char">
    <w:name w:val="Título 6 Char"/>
    <w:link w:val="Ttulo6"/>
    <w:uiPriority w:val="9"/>
    <w:semiHidden/>
    <w:rsid w:val="00A36C8B"/>
    <w:rPr>
      <w:rFonts w:eastAsia="Times New Roman"/>
      <w:b/>
      <w:bCs/>
    </w:rPr>
  </w:style>
  <w:style w:type="character" w:customStyle="1" w:styleId="Ttulo7Char">
    <w:name w:val="Título 7 Char"/>
    <w:link w:val="Ttulo7"/>
    <w:uiPriority w:val="9"/>
    <w:semiHidden/>
    <w:rsid w:val="00A36C8B"/>
    <w:rPr>
      <w:rFonts w:eastAsia="Times New Roman"/>
      <w:sz w:val="24"/>
      <w:szCs w:val="24"/>
    </w:rPr>
  </w:style>
  <w:style w:type="character" w:customStyle="1" w:styleId="Ttulo8Char">
    <w:name w:val="Título 8 Char"/>
    <w:link w:val="Ttulo8"/>
    <w:uiPriority w:val="9"/>
    <w:semiHidden/>
    <w:rsid w:val="00A36C8B"/>
    <w:rPr>
      <w:rFonts w:eastAsia="Times New Roman"/>
      <w:i/>
      <w:iCs/>
      <w:sz w:val="24"/>
      <w:szCs w:val="24"/>
    </w:rPr>
  </w:style>
  <w:style w:type="character" w:customStyle="1" w:styleId="Ttulo9Char">
    <w:name w:val="Título 9 Char"/>
    <w:link w:val="Ttulo9"/>
    <w:uiPriority w:val="9"/>
    <w:semiHidden/>
    <w:rsid w:val="00A36C8B"/>
    <w:rPr>
      <w:rFonts w:ascii="Calibri Light" w:eastAsia="Times New Roman" w:hAnsi="Calibri Light"/>
    </w:rPr>
  </w:style>
  <w:style w:type="character" w:styleId="Forte">
    <w:name w:val="Strong"/>
    <w:uiPriority w:val="22"/>
    <w:qFormat/>
    <w:rsid w:val="00987BE0"/>
    <w:rPr>
      <w:b/>
      <w:bCs/>
    </w:rPr>
  </w:style>
  <w:style w:type="paragraph" w:customStyle="1" w:styleId="Figura">
    <w:name w:val="Figura"/>
    <w:link w:val="FiguraChar"/>
    <w:autoRedefine/>
    <w:qFormat/>
    <w:rsid w:val="00A36C8B"/>
    <w:pPr>
      <w:spacing w:before="240"/>
      <w:jc w:val="center"/>
    </w:pPr>
    <w:rPr>
      <w:rFonts w:ascii="Arial" w:hAnsi="Arial"/>
      <w:sz w:val="24"/>
      <w:szCs w:val="22"/>
    </w:rPr>
  </w:style>
  <w:style w:type="paragraph" w:customStyle="1" w:styleId="Ttulodocaptulo">
    <w:name w:val="Título do capítulo"/>
    <w:basedOn w:val="Normal"/>
    <w:link w:val="TtulodocaptuloChar"/>
    <w:qFormat/>
    <w:rsid w:val="000F0E4E"/>
    <w:pPr>
      <w:spacing w:after="160"/>
      <w:jc w:val="left"/>
    </w:pPr>
    <w:rPr>
      <w:b/>
      <w:caps/>
      <w:sz w:val="28"/>
      <w:szCs w:val="20"/>
    </w:rPr>
  </w:style>
  <w:style w:type="character" w:customStyle="1" w:styleId="FiguraChar">
    <w:name w:val="Figura Char"/>
    <w:link w:val="Figura"/>
    <w:rsid w:val="00A36C8B"/>
    <w:rPr>
      <w:rFonts w:ascii="Arial" w:hAnsi="Arial"/>
      <w:sz w:val="24"/>
      <w:szCs w:val="22"/>
    </w:rPr>
  </w:style>
  <w:style w:type="character" w:customStyle="1" w:styleId="TtulodocaptuloChar">
    <w:name w:val="Título do capítulo Char"/>
    <w:link w:val="Ttulodocaptulo"/>
    <w:rsid w:val="000F0E4E"/>
    <w:rPr>
      <w:rFonts w:ascii="Arial" w:hAnsi="Arial"/>
      <w:b/>
      <w:caps/>
      <w:sz w:val="28"/>
    </w:rPr>
  </w:style>
  <w:style w:type="paragraph" w:customStyle="1" w:styleId="SubTtulo-AutoreVerso">
    <w:name w:val="SubTítulo - Autor e Versão"/>
    <w:link w:val="SubTtulo-AutoreVersoChar"/>
    <w:autoRedefine/>
    <w:qFormat/>
    <w:rsid w:val="00591097"/>
    <w:pPr>
      <w:spacing w:after="480" w:line="360" w:lineRule="auto"/>
      <w:jc w:val="center"/>
    </w:pPr>
    <w:rPr>
      <w:rFonts w:ascii="Arial" w:hAnsi="Arial"/>
      <w:b/>
      <w:sz w:val="24"/>
    </w:rPr>
  </w:style>
  <w:style w:type="character" w:customStyle="1" w:styleId="SubTtulo-AutoreVersoChar">
    <w:name w:val="SubTítulo - Autor e Versão Char"/>
    <w:link w:val="SubTtulo-AutoreVerso"/>
    <w:rsid w:val="00591097"/>
    <w:rPr>
      <w:rFonts w:ascii="Arial" w:hAnsi="Arial"/>
      <w:b/>
      <w:sz w:val="24"/>
    </w:rPr>
  </w:style>
  <w:style w:type="paragraph" w:customStyle="1" w:styleId="TtuloTabelas">
    <w:name w:val="Título Tabelas"/>
    <w:basedOn w:val="Normal"/>
    <w:link w:val="TtuloTabelasChar"/>
    <w:rsid w:val="00987BE0"/>
    <w:pPr>
      <w:spacing w:after="0" w:line="240" w:lineRule="auto"/>
      <w:ind w:firstLine="0"/>
      <w:jc w:val="center"/>
    </w:pPr>
    <w:rPr>
      <w:b/>
      <w:color w:val="000000"/>
      <w:sz w:val="18"/>
    </w:rPr>
  </w:style>
  <w:style w:type="paragraph" w:customStyle="1" w:styleId="NormalTabela">
    <w:name w:val="Normal Tabela"/>
    <w:basedOn w:val="SubTtulo-AutoreVerso"/>
    <w:link w:val="NormalTabelaChar"/>
    <w:rsid w:val="00987BE0"/>
    <w:pPr>
      <w:spacing w:after="0" w:line="240" w:lineRule="auto"/>
      <w:jc w:val="both"/>
    </w:pPr>
    <w:rPr>
      <w:b w:val="0"/>
      <w:bCs/>
      <w:color w:val="000000"/>
      <w:sz w:val="18"/>
    </w:rPr>
  </w:style>
  <w:style w:type="character" w:customStyle="1" w:styleId="TtuloTabelasChar">
    <w:name w:val="Título Tabelas Char"/>
    <w:link w:val="TtuloTabelas"/>
    <w:rsid w:val="00987BE0"/>
    <w:rPr>
      <w:rFonts w:ascii="Arial" w:eastAsia="Calibri" w:hAnsi="Arial" w:cs="Times New Roman"/>
      <w:b/>
      <w:color w:val="000000"/>
      <w:sz w:val="18"/>
    </w:rPr>
  </w:style>
  <w:style w:type="character" w:customStyle="1" w:styleId="NormalTabelaChar">
    <w:name w:val="Normal Tabela Char"/>
    <w:link w:val="NormalTabela"/>
    <w:rsid w:val="00987BE0"/>
    <w:rPr>
      <w:rFonts w:ascii="Arial" w:eastAsia="Calibri" w:hAnsi="Arial" w:cs="Times New Roman"/>
      <w:bCs/>
      <w:color w:val="000000"/>
      <w:sz w:val="18"/>
    </w:rPr>
  </w:style>
  <w:style w:type="paragraph" w:styleId="Sumrio1">
    <w:name w:val="toc 1"/>
    <w:next w:val="SemEspaamento"/>
    <w:autoRedefine/>
    <w:uiPriority w:val="39"/>
    <w:unhideWhenUsed/>
    <w:qFormat/>
    <w:rsid w:val="00B118A1"/>
    <w:pPr>
      <w:tabs>
        <w:tab w:val="left" w:leader="dot" w:pos="8789"/>
      </w:tabs>
      <w:spacing w:before="120"/>
    </w:pPr>
    <w:rPr>
      <w:rFonts w:ascii="Arial" w:hAnsi="Arial"/>
      <w:caps/>
      <w:noProof/>
      <w:sz w:val="24"/>
      <w:szCs w:val="22"/>
    </w:rPr>
  </w:style>
  <w:style w:type="paragraph" w:styleId="Sumrio2">
    <w:name w:val="toc 2"/>
    <w:next w:val="Sumrio3"/>
    <w:autoRedefine/>
    <w:uiPriority w:val="39"/>
    <w:unhideWhenUsed/>
    <w:qFormat/>
    <w:rsid w:val="00B118A1"/>
    <w:pPr>
      <w:tabs>
        <w:tab w:val="left" w:leader="dot" w:pos="8789"/>
      </w:tabs>
    </w:pPr>
    <w:rPr>
      <w:rFonts w:ascii="Arial" w:hAnsi="Arial"/>
      <w:sz w:val="24"/>
      <w:szCs w:val="22"/>
    </w:rPr>
  </w:style>
  <w:style w:type="character" w:styleId="Hyperlink">
    <w:name w:val="Hyperlink"/>
    <w:uiPriority w:val="99"/>
    <w:unhideWhenUsed/>
    <w:rsid w:val="00987BE0"/>
    <w:rPr>
      <w:color w:val="0563C1"/>
      <w:u w:val="single"/>
    </w:rPr>
  </w:style>
  <w:style w:type="paragraph" w:customStyle="1" w:styleId="Ttulo-Sumrios">
    <w:name w:val="Título - Sumários"/>
    <w:basedOn w:val="SubTtulo-AutoreVerso"/>
    <w:link w:val="Ttulo-SumriosChar"/>
    <w:autoRedefine/>
    <w:qFormat/>
    <w:rsid w:val="00316877"/>
    <w:pPr>
      <w:tabs>
        <w:tab w:val="left" w:pos="0"/>
      </w:tabs>
    </w:pPr>
    <w:rPr>
      <w:caps/>
      <w:szCs w:val="22"/>
    </w:rPr>
  </w:style>
  <w:style w:type="character" w:customStyle="1" w:styleId="Ttulo-SumriosChar">
    <w:name w:val="Título - Sumários Char"/>
    <w:link w:val="Ttulo-Sumrios"/>
    <w:rsid w:val="00316877"/>
    <w:rPr>
      <w:rFonts w:ascii="Arial" w:hAnsi="Arial"/>
      <w:b/>
      <w:caps/>
      <w:sz w:val="24"/>
      <w:szCs w:val="22"/>
    </w:rPr>
  </w:style>
  <w:style w:type="paragraph" w:styleId="Legenda">
    <w:name w:val="caption"/>
    <w:aliases w:val="Legenda da Figura"/>
    <w:next w:val="Corpodetexto"/>
    <w:link w:val="LegendaChar"/>
    <w:autoRedefine/>
    <w:uiPriority w:val="35"/>
    <w:unhideWhenUsed/>
    <w:qFormat/>
    <w:rsid w:val="00ED1183"/>
    <w:pPr>
      <w:contextualSpacing/>
      <w:jc w:val="center"/>
    </w:pPr>
    <w:rPr>
      <w:rFonts w:ascii="Arial" w:hAnsi="Arial"/>
      <w:bCs/>
    </w:rPr>
  </w:style>
  <w:style w:type="paragraph" w:styleId="ndicedeilustraes">
    <w:name w:val="table of figures"/>
    <w:aliases w:val="lISTA de ilustrações"/>
    <w:next w:val="SemEspaamento"/>
    <w:autoRedefine/>
    <w:uiPriority w:val="99"/>
    <w:unhideWhenUsed/>
    <w:qFormat/>
    <w:rsid w:val="00A36C8B"/>
    <w:pPr>
      <w:tabs>
        <w:tab w:val="left" w:leader="dot" w:pos="8789"/>
      </w:tabs>
      <w:suppressAutoHyphens/>
    </w:pPr>
    <w:rPr>
      <w:rFonts w:ascii="Arial" w:hAnsi="Arial" w:cs="Calibri"/>
      <w:sz w:val="24"/>
      <w:szCs w:val="22"/>
      <w:lang w:eastAsia="ar-SA"/>
    </w:rPr>
  </w:style>
  <w:style w:type="paragraph" w:styleId="Sumrio3">
    <w:name w:val="toc 3"/>
    <w:next w:val="Sumrio4"/>
    <w:autoRedefine/>
    <w:uiPriority w:val="39"/>
    <w:unhideWhenUsed/>
    <w:qFormat/>
    <w:rsid w:val="00B118A1"/>
    <w:pPr>
      <w:tabs>
        <w:tab w:val="left" w:pos="8789"/>
      </w:tabs>
    </w:pPr>
    <w:rPr>
      <w:rFonts w:ascii="Arial" w:hAnsi="Arial"/>
      <w:sz w:val="24"/>
      <w:szCs w:val="22"/>
    </w:rPr>
  </w:style>
  <w:style w:type="paragraph" w:styleId="Citao">
    <w:name w:val="Quote"/>
    <w:aliases w:val="Citação com Olho"/>
    <w:next w:val="Corpodetexto"/>
    <w:link w:val="CitaoChar"/>
    <w:autoRedefine/>
    <w:uiPriority w:val="29"/>
    <w:qFormat/>
    <w:rsid w:val="005A79AF"/>
    <w:pPr>
      <w:pBdr>
        <w:top w:val="single" w:sz="8" w:space="4" w:color="auto"/>
        <w:left w:val="single" w:sz="8" w:space="4" w:color="auto"/>
        <w:bottom w:val="single" w:sz="8" w:space="4" w:color="auto"/>
        <w:right w:val="single" w:sz="8" w:space="4" w:color="auto"/>
      </w:pBdr>
      <w:spacing w:before="240" w:after="360"/>
      <w:jc w:val="center"/>
    </w:pPr>
    <w:rPr>
      <w:rFonts w:ascii="Arial" w:hAnsi="Arial"/>
      <w:i/>
      <w:iCs/>
      <w:sz w:val="24"/>
    </w:rPr>
  </w:style>
  <w:style w:type="character" w:customStyle="1" w:styleId="CitaoChar">
    <w:name w:val="Citação Char"/>
    <w:aliases w:val="Citação com Olho Char"/>
    <w:link w:val="Citao"/>
    <w:uiPriority w:val="29"/>
    <w:rsid w:val="005A79AF"/>
    <w:rPr>
      <w:rFonts w:ascii="Arial" w:hAnsi="Arial"/>
      <w:i/>
      <w:iCs/>
      <w:sz w:val="24"/>
    </w:rPr>
  </w:style>
  <w:style w:type="character" w:customStyle="1" w:styleId="apple-converted-space">
    <w:name w:val="apple-converted-space"/>
    <w:rsid w:val="00987BE0"/>
  </w:style>
  <w:style w:type="paragraph" w:customStyle="1" w:styleId="Cdigo-fonte">
    <w:name w:val="Código-fonte"/>
    <w:basedOn w:val="Normal"/>
    <w:link w:val="Cdigo-fonteChar"/>
    <w:qFormat/>
    <w:rsid w:val="005A79AF"/>
    <w:pPr>
      <w:spacing w:after="0" w:line="240" w:lineRule="auto"/>
    </w:pPr>
    <w:rPr>
      <w:rFonts w:ascii="Courier New" w:eastAsia="Times New Roman" w:hAnsi="Courier New" w:cs="Consolas"/>
      <w:szCs w:val="24"/>
      <w:lang w:val="en-US"/>
    </w:rPr>
  </w:style>
  <w:style w:type="character" w:customStyle="1" w:styleId="Cdigo-fonteChar">
    <w:name w:val="Código-fonte Char"/>
    <w:link w:val="Cdigo-fonte"/>
    <w:rsid w:val="005A79AF"/>
    <w:rPr>
      <w:rFonts w:ascii="Courier New" w:eastAsia="Times New Roman" w:hAnsi="Courier New" w:cs="Consolas"/>
      <w:sz w:val="24"/>
      <w:szCs w:val="24"/>
      <w:lang w:val="en-US"/>
    </w:rPr>
  </w:style>
  <w:style w:type="paragraph" w:styleId="Bibliografia">
    <w:name w:val="Bibliography"/>
    <w:next w:val="Corpodetexto"/>
    <w:autoRedefine/>
    <w:uiPriority w:val="37"/>
    <w:unhideWhenUsed/>
    <w:qFormat/>
    <w:rsid w:val="008D10FB"/>
    <w:pPr>
      <w:spacing w:after="360"/>
      <w:jc w:val="both"/>
    </w:pPr>
    <w:rPr>
      <w:rFonts w:ascii="Arial" w:hAnsi="Arial" w:cs="Consolas"/>
      <w:noProof/>
      <w:sz w:val="24"/>
      <w:szCs w:val="24"/>
      <w:lang w:val="en-US"/>
    </w:rPr>
  </w:style>
  <w:style w:type="paragraph" w:customStyle="1" w:styleId="DicaouImportante">
    <w:name w:val="Dica ou Importante"/>
    <w:autoRedefine/>
    <w:qFormat/>
    <w:rsid w:val="0076599A"/>
    <w:pPr>
      <w:pBdr>
        <w:top w:val="dotted" w:sz="4" w:space="2" w:color="auto" w:shadow="1"/>
        <w:left w:val="dotted" w:sz="4" w:space="4" w:color="auto" w:shadow="1"/>
        <w:bottom w:val="dotted" w:sz="4" w:space="2" w:color="auto" w:shadow="1"/>
        <w:right w:val="dotted" w:sz="4" w:space="13" w:color="auto" w:shadow="1"/>
      </w:pBdr>
      <w:shd w:val="pct5" w:color="auto" w:fill="auto"/>
      <w:spacing w:before="240" w:after="360"/>
      <w:ind w:right="284"/>
      <w:jc w:val="center"/>
    </w:pPr>
    <w:rPr>
      <w:rFonts w:ascii="Arial" w:hAnsi="Arial"/>
      <w:sz w:val="24"/>
      <w:szCs w:val="22"/>
    </w:rPr>
  </w:style>
  <w:style w:type="paragraph" w:customStyle="1" w:styleId="LegendadeTabela">
    <w:name w:val="Legenda de Tabela"/>
    <w:basedOn w:val="Legenda"/>
    <w:link w:val="LegendadeTabelaChar"/>
    <w:rsid w:val="00732060"/>
    <w:pPr>
      <w:spacing w:before="40" w:after="40"/>
      <w:jc w:val="left"/>
    </w:pPr>
  </w:style>
  <w:style w:type="paragraph" w:customStyle="1" w:styleId="Bullet">
    <w:name w:val="Bullet"/>
    <w:link w:val="BulletChar"/>
    <w:autoRedefine/>
    <w:qFormat/>
    <w:rsid w:val="0091487C"/>
    <w:pPr>
      <w:numPr>
        <w:numId w:val="1"/>
      </w:numPr>
      <w:spacing w:after="120" w:line="360" w:lineRule="auto"/>
      <w:ind w:left="1066" w:hanging="357"/>
      <w:jc w:val="both"/>
    </w:pPr>
    <w:rPr>
      <w:rFonts w:ascii="Arial" w:hAnsi="Arial"/>
      <w:noProof/>
      <w:sz w:val="24"/>
      <w:szCs w:val="22"/>
    </w:rPr>
  </w:style>
  <w:style w:type="character" w:customStyle="1" w:styleId="LegendaChar">
    <w:name w:val="Legenda Char"/>
    <w:aliases w:val="Legenda da Figura Char"/>
    <w:link w:val="Legenda"/>
    <w:uiPriority w:val="35"/>
    <w:rsid w:val="00ED1183"/>
    <w:rPr>
      <w:rFonts w:ascii="Arial" w:hAnsi="Arial"/>
      <w:bCs/>
    </w:rPr>
  </w:style>
  <w:style w:type="character" w:customStyle="1" w:styleId="LegendadeTabelaChar">
    <w:name w:val="Legenda de Tabela Char"/>
    <w:link w:val="LegendadeTabela"/>
    <w:rsid w:val="00732060"/>
    <w:rPr>
      <w:rFonts w:ascii="Arial" w:eastAsia="Calibri" w:hAnsi="Arial" w:cs="Times New Roman"/>
      <w:bCs/>
      <w:sz w:val="20"/>
      <w:szCs w:val="20"/>
    </w:rPr>
  </w:style>
  <w:style w:type="character" w:customStyle="1" w:styleId="BulletChar">
    <w:name w:val="Bullet Char"/>
    <w:link w:val="Bullet"/>
    <w:rsid w:val="0091487C"/>
    <w:rPr>
      <w:rFonts w:ascii="Arial" w:hAnsi="Arial"/>
      <w:noProof/>
      <w:sz w:val="24"/>
      <w:szCs w:val="22"/>
    </w:rPr>
  </w:style>
  <w:style w:type="paragraph" w:styleId="PargrafodaLista">
    <w:name w:val="List Paragraph"/>
    <w:basedOn w:val="Normal"/>
    <w:autoRedefine/>
    <w:uiPriority w:val="34"/>
    <w:qFormat/>
    <w:rsid w:val="00316877"/>
  </w:style>
  <w:style w:type="paragraph" w:styleId="Cabealho">
    <w:name w:val="header"/>
    <w:basedOn w:val="Normal"/>
    <w:link w:val="CabealhoChar"/>
    <w:uiPriority w:val="99"/>
    <w:unhideWhenUsed/>
    <w:rsid w:val="00987B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BE0"/>
    <w:rPr>
      <w:rFonts w:ascii="Arial" w:eastAsia="Calibri" w:hAnsi="Arial" w:cs="Times New Roman"/>
      <w:sz w:val="24"/>
    </w:rPr>
  </w:style>
  <w:style w:type="table" w:customStyle="1" w:styleId="QuadroEAD">
    <w:name w:val="Quadro EAD"/>
    <w:basedOn w:val="Tabelanormal"/>
    <w:uiPriority w:val="99"/>
    <w:rsid w:val="00987BE0"/>
    <w:rPr>
      <w:rFonts w:ascii="Arial" w:hAnsi="Arial"/>
      <w:sz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sz w:val="24"/>
      </w:rPr>
      <w:tblPr/>
      <w:tcPr>
        <w:shd w:val="clear" w:color="auto" w:fill="E7E6E6" w:themeFill="background2"/>
        <w:vAlign w:val="center"/>
      </w:tcPr>
    </w:tblStylePr>
  </w:style>
  <w:style w:type="paragraph" w:styleId="Rodap">
    <w:name w:val="footer"/>
    <w:link w:val="RodapChar"/>
    <w:autoRedefine/>
    <w:uiPriority w:val="99"/>
    <w:unhideWhenUsed/>
    <w:qFormat/>
    <w:rsid w:val="00A36C8B"/>
    <w:pPr>
      <w:tabs>
        <w:tab w:val="center" w:pos="4252"/>
        <w:tab w:val="right" w:pos="8504"/>
      </w:tabs>
    </w:pPr>
    <w:rPr>
      <w:rFonts w:ascii="Arial" w:hAnsi="Arial"/>
      <w:szCs w:val="22"/>
    </w:rPr>
  </w:style>
  <w:style w:type="character" w:customStyle="1" w:styleId="RodapChar">
    <w:name w:val="Rodapé Char"/>
    <w:link w:val="Rodap"/>
    <w:uiPriority w:val="99"/>
    <w:rsid w:val="00A36C8B"/>
    <w:rPr>
      <w:rFonts w:ascii="Arial" w:hAnsi="Arial"/>
      <w:szCs w:val="22"/>
    </w:rPr>
  </w:style>
  <w:style w:type="table" w:customStyle="1" w:styleId="Histricoderevises">
    <w:name w:val="Histórico de revisões"/>
    <w:basedOn w:val="Tabelanormal"/>
    <w:uiPriority w:val="99"/>
    <w:rsid w:val="00987BE0"/>
    <w:rPr>
      <w:rFonts w:ascii="Arial" w:hAnsi="Arial"/>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color w:val="FFFFFF" w:themeColor="background1"/>
        <w:sz w:val="18"/>
      </w:rPr>
      <w:tblPr/>
      <w:tcPr>
        <w:shd w:val="clear" w:color="auto" w:fill="A5A5A5" w:themeFill="accent3"/>
        <w:vAlign w:val="center"/>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987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cdigo-fonte">
    <w:name w:val="Tabela de código-fonte"/>
    <w:basedOn w:val="Tabelanormal"/>
    <w:uiPriority w:val="99"/>
    <w:rsid w:val="00987BE0"/>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daFontedaFigura">
    <w:name w:val="Legenda da Fonte da Figura"/>
    <w:basedOn w:val="Legenda"/>
    <w:link w:val="LegendadaFontedaFiguraChar"/>
    <w:rsid w:val="00C2382B"/>
    <w:pPr>
      <w:spacing w:after="240"/>
    </w:pPr>
  </w:style>
  <w:style w:type="table" w:customStyle="1" w:styleId="TabelaEAD">
    <w:name w:val="Tabela EAD"/>
    <w:basedOn w:val="Tabelanormal"/>
    <w:uiPriority w:val="99"/>
    <w:rsid w:val="00316B13"/>
    <w:pPr>
      <w:jc w:val="center"/>
    </w:pPr>
    <w:rPr>
      <w:rFonts w:ascii="Arial" w:hAnsi="Arial"/>
    </w:rPr>
    <w:tblPr>
      <w:tblStyleRowBandSize w:val="1"/>
      <w:tblStyleColBandSize w:val="1"/>
      <w:tblBorders>
        <w:bottom w:val="single" w:sz="4" w:space="0" w:color="auto"/>
        <w:insideV w:val="single" w:sz="4" w:space="0" w:color="auto"/>
      </w:tblBorders>
    </w:tblPr>
    <w:tcPr>
      <w:vAlign w:val="center"/>
    </w:tcPr>
    <w:tblStylePr w:type="firstRow">
      <w:pPr>
        <w:jc w:val="center"/>
      </w:pPr>
      <w:rPr>
        <w:rFonts w:ascii="Arial" w:hAnsi="Arial"/>
        <w:sz w:val="20"/>
      </w:rPr>
      <w:tblPr/>
      <w:tcPr>
        <w:tcBorders>
          <w:top w:val="single" w:sz="4" w:space="0" w:color="auto"/>
          <w:left w:val="nil"/>
          <w:bottom w:val="nil"/>
          <w:right w:val="nil"/>
          <w:insideH w:val="single" w:sz="4" w:space="0" w:color="auto"/>
          <w:insideV w:val="single" w:sz="4" w:space="0" w:color="auto"/>
          <w:tl2br w:val="nil"/>
          <w:tr2bl w:val="nil"/>
        </w:tcBorders>
        <w:shd w:val="clear" w:color="auto" w:fill="E7E6E6" w:themeFill="background2"/>
      </w:tcPr>
    </w:tblStylePr>
    <w:tblStylePr w:type="lastCol">
      <w:tblPr/>
      <w:tcPr>
        <w:tcBorders>
          <w:top w:val="nil"/>
          <w:left w:val="nil"/>
          <w:bottom w:val="nil"/>
          <w:right w:val="nil"/>
          <w:insideH w:val="single" w:sz="4" w:space="0" w:color="auto"/>
          <w:insideV w:val="nil"/>
          <w:tl2br w:val="nil"/>
          <w:tr2bl w:val="nil"/>
        </w:tcBorders>
      </w:tcPr>
    </w:tblStylePr>
    <w:tblStylePr w:type="band1Vert">
      <w:tblPr/>
      <w:tcPr>
        <w:tcBorders>
          <w:right w:val="single" w:sz="4" w:space="0" w:color="auto"/>
          <w:insideV w:val="nil"/>
        </w:tcBorders>
      </w:tcPr>
    </w:tblStylePr>
    <w:tblStylePr w:type="band2Vert">
      <w:tblPr/>
      <w:tcPr>
        <w:tcBorders>
          <w:left w:val="nil"/>
          <w:right w:val="single" w:sz="4" w:space="0" w:color="auto"/>
          <w:insideV w:val="nil"/>
        </w:tcBorders>
      </w:tcPr>
    </w:tblStylePr>
    <w:tblStylePr w:type="band1Horz">
      <w:tblPr/>
      <w:tcPr>
        <w:tcBorders>
          <w:top w:val="single" w:sz="4" w:space="0" w:color="auto"/>
          <w:bottom w:val="nil"/>
        </w:tcBorders>
      </w:tcPr>
    </w:tblStylePr>
    <w:tblStylePr w:type="band2Horz">
      <w:tblPr/>
      <w:tcPr>
        <w:tcBorders>
          <w:top w:val="single" w:sz="4" w:space="0" w:color="auto"/>
        </w:tcBorders>
      </w:tcPr>
    </w:tblStylePr>
  </w:style>
  <w:style w:type="character" w:customStyle="1" w:styleId="LegendadaFontedaFiguraChar">
    <w:name w:val="Legenda da Fonte da Figura Char"/>
    <w:basedOn w:val="LegendaChar"/>
    <w:link w:val="LegendadaFontedaFigura"/>
    <w:rsid w:val="00C2382B"/>
    <w:rPr>
      <w:rFonts w:ascii="Arial" w:eastAsia="Calibri" w:hAnsi="Arial" w:cs="Times New Roman"/>
      <w:bCs/>
      <w:sz w:val="20"/>
      <w:szCs w:val="20"/>
    </w:rPr>
  </w:style>
  <w:style w:type="paragraph" w:styleId="Textodebalo">
    <w:name w:val="Balloon Text"/>
    <w:basedOn w:val="Normal"/>
    <w:link w:val="TextodebaloChar"/>
    <w:uiPriority w:val="99"/>
    <w:semiHidden/>
    <w:unhideWhenUsed/>
    <w:rsid w:val="00A36C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36C8B"/>
    <w:rPr>
      <w:rFonts w:ascii="Tahoma" w:eastAsia="Calibri" w:hAnsi="Tahoma" w:cs="Tahoma"/>
      <w:sz w:val="16"/>
      <w:szCs w:val="16"/>
    </w:rPr>
  </w:style>
  <w:style w:type="paragraph" w:customStyle="1" w:styleId="LegendadeQuadro">
    <w:name w:val="Legenda de Quadro"/>
    <w:basedOn w:val="Legenda"/>
    <w:link w:val="LegendadeQuadroChar"/>
    <w:qFormat/>
    <w:rsid w:val="00A36C8B"/>
    <w:pPr>
      <w:jc w:val="left"/>
    </w:pPr>
  </w:style>
  <w:style w:type="character" w:customStyle="1" w:styleId="LegendadeQuadroChar">
    <w:name w:val="Legenda de Quadro Char"/>
    <w:link w:val="LegendadeQuadro"/>
    <w:rsid w:val="00A36C8B"/>
    <w:rPr>
      <w:rFonts w:ascii="Arial" w:hAnsi="Arial"/>
      <w:bCs/>
    </w:rPr>
  </w:style>
  <w:style w:type="paragraph" w:customStyle="1" w:styleId="TXTRESUMO">
    <w:name w:val="TXT RESUMO"/>
    <w:link w:val="TXTRESUMOChar"/>
    <w:autoRedefine/>
    <w:qFormat/>
    <w:rsid w:val="00A36C8B"/>
    <w:pPr>
      <w:jc w:val="both"/>
    </w:pPr>
    <w:rPr>
      <w:rFonts w:ascii="Arial" w:hAnsi="Arial"/>
      <w:sz w:val="24"/>
      <w:szCs w:val="22"/>
    </w:rPr>
  </w:style>
  <w:style w:type="character" w:customStyle="1" w:styleId="TXTRESUMOChar">
    <w:name w:val="TXT RESUMO Char"/>
    <w:basedOn w:val="Fontepargpadro"/>
    <w:link w:val="TXTRESUMO"/>
    <w:rsid w:val="00A36C8B"/>
    <w:rPr>
      <w:rFonts w:ascii="Arial" w:hAnsi="Arial"/>
      <w:sz w:val="24"/>
      <w:szCs w:val="22"/>
    </w:rPr>
  </w:style>
  <w:style w:type="paragraph" w:customStyle="1" w:styleId="FonteFigura">
    <w:name w:val="FonteFigura"/>
    <w:link w:val="FonteFiguraChar"/>
    <w:autoRedefine/>
    <w:qFormat/>
    <w:rsid w:val="00ED1183"/>
    <w:pPr>
      <w:spacing w:after="240"/>
      <w:jc w:val="center"/>
    </w:pPr>
    <w:rPr>
      <w:rFonts w:ascii="Arial" w:hAnsi="Arial"/>
      <w:bCs/>
    </w:rPr>
  </w:style>
  <w:style w:type="character" w:customStyle="1" w:styleId="FonteFiguraChar">
    <w:name w:val="FonteFigura Char"/>
    <w:basedOn w:val="LegendaChar"/>
    <w:link w:val="FonteFigura"/>
    <w:rsid w:val="00ED1183"/>
    <w:rPr>
      <w:rFonts w:ascii="Arial" w:hAnsi="Arial"/>
      <w:bCs/>
    </w:rPr>
  </w:style>
  <w:style w:type="paragraph" w:customStyle="1" w:styleId="separador">
    <w:name w:val="separador"/>
    <w:link w:val="separadorChar"/>
    <w:autoRedefine/>
    <w:qFormat/>
    <w:rsid w:val="00A36C8B"/>
    <w:rPr>
      <w:rFonts w:ascii="Arial" w:hAnsi="Arial"/>
      <w:sz w:val="24"/>
      <w:szCs w:val="22"/>
    </w:rPr>
  </w:style>
  <w:style w:type="character" w:customStyle="1" w:styleId="separadorChar">
    <w:name w:val="separador Char"/>
    <w:basedOn w:val="Fontepargpadro"/>
    <w:link w:val="separador"/>
    <w:rsid w:val="00A36C8B"/>
    <w:rPr>
      <w:rFonts w:ascii="Arial" w:hAnsi="Arial"/>
      <w:sz w:val="24"/>
      <w:szCs w:val="22"/>
    </w:rPr>
  </w:style>
  <w:style w:type="paragraph" w:styleId="Corpodetexto">
    <w:name w:val="Body Text"/>
    <w:basedOn w:val="Normal"/>
    <w:link w:val="CorpodetextoChar"/>
    <w:uiPriority w:val="99"/>
    <w:unhideWhenUsed/>
    <w:rsid w:val="00A36C8B"/>
  </w:style>
  <w:style w:type="character" w:customStyle="1" w:styleId="CorpodetextoChar">
    <w:name w:val="Corpo de texto Char"/>
    <w:basedOn w:val="Fontepargpadro"/>
    <w:link w:val="Corpodetexto"/>
    <w:uiPriority w:val="99"/>
    <w:rsid w:val="00A36C8B"/>
    <w:rPr>
      <w:rFonts w:ascii="Arial" w:hAnsi="Arial"/>
      <w:sz w:val="24"/>
      <w:szCs w:val="22"/>
    </w:rPr>
  </w:style>
  <w:style w:type="paragraph" w:styleId="SemEspaamento">
    <w:name w:val="No Spacing"/>
    <w:uiPriority w:val="1"/>
    <w:rsid w:val="00A36C8B"/>
    <w:pPr>
      <w:ind w:firstLine="851"/>
      <w:jc w:val="both"/>
    </w:pPr>
    <w:rPr>
      <w:rFonts w:ascii="Arial" w:hAnsi="Arial"/>
      <w:sz w:val="24"/>
      <w:szCs w:val="22"/>
    </w:rPr>
  </w:style>
  <w:style w:type="paragraph" w:styleId="Sumrio4">
    <w:name w:val="toc 4"/>
    <w:basedOn w:val="Normal"/>
    <w:next w:val="Normal"/>
    <w:autoRedefine/>
    <w:uiPriority w:val="39"/>
    <w:semiHidden/>
    <w:unhideWhenUsed/>
    <w:rsid w:val="00A36C8B"/>
    <w:pPr>
      <w:spacing w:after="100"/>
      <w:ind w:left="720"/>
    </w:pPr>
  </w:style>
  <w:style w:type="character" w:styleId="Refdecomentrio">
    <w:name w:val="annotation reference"/>
    <w:basedOn w:val="Fontepargpadro"/>
    <w:uiPriority w:val="99"/>
    <w:semiHidden/>
    <w:unhideWhenUsed/>
    <w:rsid w:val="00A36C8B"/>
    <w:rPr>
      <w:sz w:val="16"/>
      <w:szCs w:val="16"/>
    </w:rPr>
  </w:style>
  <w:style w:type="paragraph" w:styleId="Textodecomentrio">
    <w:name w:val="annotation text"/>
    <w:basedOn w:val="Normal"/>
    <w:link w:val="TextodecomentrioChar"/>
    <w:uiPriority w:val="99"/>
    <w:semiHidden/>
    <w:unhideWhenUsed/>
    <w:rsid w:val="00A36C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36C8B"/>
    <w:rPr>
      <w:rFonts w:ascii="Arial" w:hAnsi="Arial"/>
    </w:rPr>
  </w:style>
  <w:style w:type="paragraph" w:styleId="Assuntodocomentrio">
    <w:name w:val="annotation subject"/>
    <w:basedOn w:val="Textodecomentrio"/>
    <w:next w:val="Textodecomentrio"/>
    <w:link w:val="AssuntodocomentrioChar"/>
    <w:uiPriority w:val="99"/>
    <w:semiHidden/>
    <w:unhideWhenUsed/>
    <w:rsid w:val="00A36C8B"/>
    <w:rPr>
      <w:b/>
      <w:bCs/>
    </w:rPr>
  </w:style>
  <w:style w:type="character" w:customStyle="1" w:styleId="AssuntodocomentrioChar">
    <w:name w:val="Assunto do comentário Char"/>
    <w:basedOn w:val="TextodecomentrioChar"/>
    <w:link w:val="Assuntodocomentrio"/>
    <w:uiPriority w:val="99"/>
    <w:semiHidden/>
    <w:rsid w:val="00A36C8B"/>
    <w:rPr>
      <w:rFonts w:ascii="Arial" w:hAnsi="Arial"/>
      <w:b/>
      <w:bCs/>
    </w:rPr>
  </w:style>
  <w:style w:type="paragraph" w:customStyle="1" w:styleId="TextoQuadro">
    <w:name w:val="TextoQuadro"/>
    <w:link w:val="TextoQuadroChar"/>
    <w:autoRedefine/>
    <w:qFormat/>
    <w:rsid w:val="00556B5B"/>
    <w:rPr>
      <w:rFonts w:ascii="Arial" w:hAnsi="Arial"/>
      <w:sz w:val="22"/>
      <w:szCs w:val="22"/>
      <w:lang w:eastAsia="pt-BR"/>
    </w:rPr>
  </w:style>
  <w:style w:type="paragraph" w:customStyle="1" w:styleId="TextoTabela">
    <w:name w:val="TextoTabela"/>
    <w:basedOn w:val="TextoQuadro"/>
    <w:link w:val="TextoTabelaChar"/>
    <w:autoRedefine/>
    <w:qFormat/>
    <w:rsid w:val="00556B5B"/>
    <w:pPr>
      <w:jc w:val="right"/>
    </w:pPr>
  </w:style>
  <w:style w:type="character" w:customStyle="1" w:styleId="TextoQuadroChar">
    <w:name w:val="TextoQuadro Char"/>
    <w:basedOn w:val="Fontepargpadro"/>
    <w:link w:val="TextoQuadro"/>
    <w:rsid w:val="00556B5B"/>
    <w:rPr>
      <w:rFonts w:ascii="Arial" w:hAnsi="Arial"/>
      <w:sz w:val="22"/>
      <w:szCs w:val="22"/>
      <w:lang w:eastAsia="pt-BR"/>
    </w:rPr>
  </w:style>
  <w:style w:type="paragraph" w:customStyle="1" w:styleId="ttuloqdtabela">
    <w:name w:val="títuloqdtabela"/>
    <w:basedOn w:val="TextoQuadro"/>
    <w:link w:val="ttuloqdtabelaChar"/>
    <w:autoRedefine/>
    <w:qFormat/>
    <w:rsid w:val="00556B5B"/>
    <w:pPr>
      <w:jc w:val="center"/>
    </w:pPr>
    <w:rPr>
      <w:b/>
    </w:rPr>
  </w:style>
  <w:style w:type="character" w:customStyle="1" w:styleId="TextoTabelaChar">
    <w:name w:val="TextoTabela Char"/>
    <w:basedOn w:val="TextoQuadroChar"/>
    <w:link w:val="TextoTabela"/>
    <w:rsid w:val="00556B5B"/>
    <w:rPr>
      <w:rFonts w:ascii="Arial" w:hAnsi="Arial"/>
      <w:sz w:val="22"/>
      <w:szCs w:val="22"/>
      <w:lang w:eastAsia="pt-BR"/>
    </w:rPr>
  </w:style>
  <w:style w:type="paragraph" w:customStyle="1" w:styleId="Citaodiretalonga">
    <w:name w:val="Citação direta longa"/>
    <w:link w:val="CitaodiretalongaChar"/>
    <w:autoRedefine/>
    <w:qFormat/>
    <w:rsid w:val="0076599A"/>
    <w:pPr>
      <w:spacing w:before="240" w:after="360"/>
      <w:ind w:left="2268"/>
      <w:jc w:val="both"/>
    </w:pPr>
    <w:rPr>
      <w:rFonts w:ascii="Arial" w:hAnsi="Arial"/>
      <w:sz w:val="22"/>
      <w:szCs w:val="22"/>
    </w:rPr>
  </w:style>
  <w:style w:type="character" w:customStyle="1" w:styleId="ttuloqdtabelaChar">
    <w:name w:val="títuloqdtabela Char"/>
    <w:basedOn w:val="TextoQuadroChar"/>
    <w:link w:val="ttuloqdtabela"/>
    <w:rsid w:val="00556B5B"/>
    <w:rPr>
      <w:rFonts w:ascii="Arial" w:hAnsi="Arial"/>
      <w:b/>
      <w:sz w:val="22"/>
      <w:szCs w:val="22"/>
      <w:lang w:eastAsia="pt-BR"/>
    </w:rPr>
  </w:style>
  <w:style w:type="character" w:customStyle="1" w:styleId="CitaodiretalongaChar">
    <w:name w:val="Citação direta longa Char"/>
    <w:basedOn w:val="Fontepargpadro"/>
    <w:link w:val="Citaodiretalonga"/>
    <w:rsid w:val="0076599A"/>
    <w:rPr>
      <w:rFonts w:ascii="Arial" w:hAnsi="Arial"/>
      <w:sz w:val="22"/>
      <w:szCs w:val="22"/>
    </w:rPr>
  </w:style>
  <w:style w:type="paragraph" w:customStyle="1" w:styleId="Comandodeprompt">
    <w:name w:val="Comando de prompt"/>
    <w:basedOn w:val="Normal"/>
    <w:link w:val="ComandodepromptChar"/>
    <w:autoRedefine/>
    <w:qFormat/>
    <w:rsid w:val="002E35AE"/>
    <w:pPr>
      <w:framePr w:wrap="around" w:vAnchor="text" w:hAnchor="text" w:y="1"/>
      <w:pBdr>
        <w:top w:val="single" w:sz="4" w:space="1" w:color="auto"/>
        <w:left w:val="single" w:sz="4" w:space="4" w:color="auto"/>
        <w:bottom w:val="single" w:sz="4" w:space="1" w:color="auto"/>
        <w:right w:val="single" w:sz="4" w:space="4" w:color="auto"/>
      </w:pBdr>
      <w:spacing w:before="120" w:line="240" w:lineRule="auto"/>
      <w:ind w:firstLine="0"/>
      <w:jc w:val="left"/>
    </w:pPr>
    <w:rPr>
      <w:rFonts w:ascii="Courier New" w:hAnsi="Courier New"/>
    </w:rPr>
  </w:style>
  <w:style w:type="paragraph" w:customStyle="1" w:styleId="Sub-bullet">
    <w:name w:val="Sub-bullet"/>
    <w:basedOn w:val="Normal"/>
    <w:link w:val="Sub-bulletChar"/>
    <w:qFormat/>
    <w:rsid w:val="0091487C"/>
    <w:pPr>
      <w:numPr>
        <w:numId w:val="11"/>
      </w:numPr>
      <w:ind w:left="1282" w:hanging="210"/>
    </w:pPr>
  </w:style>
  <w:style w:type="character" w:customStyle="1" w:styleId="ComandodepromptChar">
    <w:name w:val="Comando de prompt Char"/>
    <w:basedOn w:val="Fontepargpadro"/>
    <w:link w:val="Comandodeprompt"/>
    <w:rsid w:val="002E35AE"/>
    <w:rPr>
      <w:rFonts w:ascii="Courier New" w:hAnsi="Courier New"/>
      <w:sz w:val="24"/>
      <w:szCs w:val="22"/>
    </w:rPr>
  </w:style>
  <w:style w:type="character" w:customStyle="1" w:styleId="Sub-bulletChar">
    <w:name w:val="Sub-bullet Char"/>
    <w:basedOn w:val="Fontepargpadro"/>
    <w:link w:val="Sub-bullet"/>
    <w:rsid w:val="0091487C"/>
    <w:rPr>
      <w:rFonts w:ascii="Arial" w:hAnsi="Arial"/>
      <w:sz w:val="24"/>
      <w:szCs w:val="22"/>
    </w:rPr>
  </w:style>
  <w:style w:type="paragraph" w:styleId="NormalWeb">
    <w:name w:val="Normal (Web)"/>
    <w:basedOn w:val="Normal"/>
    <w:uiPriority w:val="99"/>
    <w:unhideWhenUsed/>
    <w:rsid w:val="00A53080"/>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normaltextrun">
    <w:name w:val="normaltextrun"/>
    <w:basedOn w:val="Fontepargpadro"/>
    <w:rsid w:val="00EE13BB"/>
  </w:style>
  <w:style w:type="paragraph" w:styleId="Reviso">
    <w:name w:val="Revision"/>
    <w:hidden/>
    <w:uiPriority w:val="99"/>
    <w:semiHidden/>
    <w:rsid w:val="00D038DC"/>
    <w:rPr>
      <w:rFonts w:ascii="Arial" w:hAnsi="Arial"/>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1703\Desktop\Templates\FIAP%20ON%20-%20Template%20para%20material%20did&#225;tic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947af2-26f0-411d-a536-f4cbb904cdf6" xsi:nil="true"/>
    <lcf76f155ced4ddcb4097134ff3c332f xmlns="5b046cae-d1d8-432d-b4bb-58d09b59056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73F43C90795D34597BB9869193EBE29" ma:contentTypeVersion="14" ma:contentTypeDescription="Crie um novo documento." ma:contentTypeScope="" ma:versionID="a23342caa5d1e5d86dbf8b49a9696f46">
  <xsd:schema xmlns:xsd="http://www.w3.org/2001/XMLSchema" xmlns:xs="http://www.w3.org/2001/XMLSchema" xmlns:p="http://schemas.microsoft.com/office/2006/metadata/properties" xmlns:ns2="5b046cae-d1d8-432d-b4bb-58d09b590569" xmlns:ns3="eb947af2-26f0-411d-a536-f4cbb904cdf6" targetNamespace="http://schemas.microsoft.com/office/2006/metadata/properties" ma:root="true" ma:fieldsID="f39abda0f092036d3e613d2b70652a31" ns2:_="" ns3:_="">
    <xsd:import namespace="5b046cae-d1d8-432d-b4bb-58d09b590569"/>
    <xsd:import namespace="eb947af2-26f0-411d-a536-f4cbb904cdf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46cae-d1d8-432d-b4bb-58d09b590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e2398b20-2c76-408b-9565-673d41e5947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947af2-26f0-411d-a536-f4cbb904cdf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13bee62-8620-4ab6-95a3-31e8dce403ba}" ma:internalName="TaxCatchAll" ma:showField="CatchAllData" ma:web="eb947af2-26f0-411d-a536-f4cbb904cdf6">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BA7911-7F0D-4BED-8F5A-24ABD02D81E6}">
  <ds:schemaRefs>
    <ds:schemaRef ds:uri="http://schemas.microsoft.com/office/2006/metadata/properties"/>
    <ds:schemaRef ds:uri="http://schemas.microsoft.com/office/infopath/2007/PartnerControls"/>
    <ds:schemaRef ds:uri="eb947af2-26f0-411d-a536-f4cbb904cdf6"/>
    <ds:schemaRef ds:uri="5b046cae-d1d8-432d-b4bb-58d09b590569"/>
  </ds:schemaRefs>
</ds:datastoreItem>
</file>

<file path=customXml/itemProps2.xml><?xml version="1.0" encoding="utf-8"?>
<ds:datastoreItem xmlns:ds="http://schemas.openxmlformats.org/officeDocument/2006/customXml" ds:itemID="{6348B837-D4FB-439E-AD4B-3196503E22A3}">
  <ds:schemaRefs>
    <ds:schemaRef ds:uri="http://schemas.openxmlformats.org/officeDocument/2006/bibliography"/>
  </ds:schemaRefs>
</ds:datastoreItem>
</file>

<file path=customXml/itemProps3.xml><?xml version="1.0" encoding="utf-8"?>
<ds:datastoreItem xmlns:ds="http://schemas.openxmlformats.org/officeDocument/2006/customXml" ds:itemID="{198F90DC-4998-4E9F-8F2A-360DA1462530}">
  <ds:schemaRefs>
    <ds:schemaRef ds:uri="http://schemas.microsoft.com/sharepoint/v3/contenttype/forms"/>
  </ds:schemaRefs>
</ds:datastoreItem>
</file>

<file path=customXml/itemProps4.xml><?xml version="1.0" encoding="utf-8"?>
<ds:datastoreItem xmlns:ds="http://schemas.openxmlformats.org/officeDocument/2006/customXml" ds:itemID="{3C4EDD43-B908-4BE4-A6FC-B18BBE572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046cae-d1d8-432d-b4bb-58d09b590569"/>
    <ds:schemaRef ds:uri="eb947af2-26f0-411d-a536-f4cbb904c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FIAP ON - Template para material didático.dotx</Template>
  <TotalTime>0</TotalTime>
  <Pages>20</Pages>
  <Words>2747</Words>
  <Characters>14837</Characters>
  <Application>Microsoft Office Word</Application>
  <DocSecurity>0</DocSecurity>
  <Lines>123</Lines>
  <Paragraphs>35</Paragraphs>
  <ScaleCrop>false</ScaleCrop>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FIAP ON - Geração de Conteúdo</dc:subject>
  <dc:creator>Allyne Fiorentino de Oliveira</dc:creator>
  <cp:keywords>FIAP ON;Material Didático</cp:keywords>
  <cp:lastModifiedBy>de Bastos Lourival, Nicole Sabrine</cp:lastModifiedBy>
  <cp:revision>30</cp:revision>
  <cp:lastPrinted>2025-05-20T18:27:00Z</cp:lastPrinted>
  <dcterms:created xsi:type="dcterms:W3CDTF">2024-08-19T10:12:00Z</dcterms:created>
  <dcterms:modified xsi:type="dcterms:W3CDTF">2025-05-20T18:27:00Z</dcterms:modified>
  <cp:category>Material Didático</cp:category>
  <cp:contentStatus>Rascunho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0x010100073F43C90795D34597BB9869193EBE29</vt:lpwstr>
  </property>
  <property fmtid="{D5CDD505-2E9C-101B-9397-08002B2CF9AE}" pid="3" name="MediaServiceImageTags">
    <vt:lpwstr/>
  </property>
</Properties>
</file>